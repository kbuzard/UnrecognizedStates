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Unrecog</w:t>
      </w:r>
      <w:r w:rsidRPr="002735F5">
        <w:rPr>
          <w:rFonts w:ascii="Times New Roman" w:hAnsi="Times New Roman" w:cs="Times New Roman"/>
          <w:sz w:val="24"/>
          <w:szCs w:val="24"/>
        </w:rPr>
        <w:t>nized States:  Theory and Cases</w:t>
      </w:r>
    </w:p>
    <w:p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July 9, 2017</w:t>
      </w:r>
    </w:p>
    <w:p w:rsidR="002735F5" w:rsidRPr="002735F5" w:rsidRDefault="002735F5" w:rsidP="002735F5">
      <w:pPr>
        <w:spacing w:line="360" w:lineRule="auto"/>
        <w:rPr>
          <w:rFonts w:ascii="Times New Roman" w:hAnsi="Times New Roman" w:cs="Times New Roman"/>
          <w:sz w:val="24"/>
          <w:szCs w:val="24"/>
        </w:rPr>
      </w:pPr>
    </w:p>
    <w:p w:rsidR="002735F5" w:rsidRPr="002735F5" w:rsidRDefault="002735F5" w:rsidP="002735F5">
      <w:pPr>
        <w:spacing w:line="360" w:lineRule="auto"/>
        <w:jc w:val="center"/>
        <w:rPr>
          <w:rFonts w:ascii="Times New Roman" w:hAnsi="Times New Roman" w:cs="Times New Roman"/>
          <w:sz w:val="24"/>
          <w:szCs w:val="24"/>
        </w:rPr>
      </w:pPr>
      <w:r w:rsidRPr="002735F5">
        <w:rPr>
          <w:rFonts w:ascii="Times New Roman" w:hAnsi="Times New Roman" w:cs="Times New Roman"/>
          <w:sz w:val="24"/>
          <w:szCs w:val="24"/>
        </w:rPr>
        <w:t>Abstract</w:t>
      </w:r>
    </w:p>
    <w:p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 xml:space="preserve">Unrecognized states destabilize the international system and impoverish their residents. Thus, unrecognized statehood is a profoundly undesirable outcome, and yet it is often a stable equilibrium. Game theoretic modeling has proven effective at clarifying the strategic logic that sustains unrecognized states, and offers insight into possible paths to resolution. In this </w:t>
      </w:r>
      <w:r w:rsidRPr="002735F5">
        <w:rPr>
          <w:rFonts w:ascii="Times New Roman" w:hAnsi="Times New Roman" w:cs="Times New Roman"/>
          <w:sz w:val="24"/>
          <w:szCs w:val="24"/>
        </w:rPr>
        <w:t>chapter,</w:t>
      </w:r>
      <w:r w:rsidRPr="002735F5">
        <w:rPr>
          <w:rFonts w:ascii="Times New Roman" w:hAnsi="Times New Roman" w:cs="Times New Roman"/>
          <w:sz w:val="24"/>
          <w:szCs w:val="24"/>
        </w:rPr>
        <w:t xml:space="preserve"> we draw on these insights, and illustrate them with discussion individual cases. The game theory on which we draw analyzes not only the actions of unrecognized states and the home states from which they are attempting to secede, but also the patrons that support these unrecognized states and the actors in the international community who work to induce peaceful settlement. In this </w:t>
      </w:r>
      <w:r w:rsidRPr="002735F5">
        <w:rPr>
          <w:rFonts w:ascii="Times New Roman" w:hAnsi="Times New Roman" w:cs="Times New Roman"/>
          <w:sz w:val="24"/>
          <w:szCs w:val="24"/>
        </w:rPr>
        <w:t>piece,</w:t>
      </w:r>
      <w:r w:rsidRPr="002735F5">
        <w:rPr>
          <w:rFonts w:ascii="Times New Roman" w:hAnsi="Times New Roman" w:cs="Times New Roman"/>
          <w:sz w:val="24"/>
          <w:szCs w:val="24"/>
        </w:rPr>
        <w:t xml:space="preserve"> we focus particularly on evaluating the policy options available to peace and development-seeking actors in the international community as they work to resolve these stalemated conflicts.</w:t>
      </w:r>
    </w:p>
    <w:p w:rsidR="002735F5" w:rsidRPr="002735F5" w:rsidRDefault="002735F5" w:rsidP="002735F5">
      <w:pPr>
        <w:spacing w:line="360" w:lineRule="auto"/>
        <w:rPr>
          <w:rFonts w:ascii="Times New Roman" w:hAnsi="Times New Roman" w:cs="Times New Roman"/>
          <w:sz w:val="24"/>
          <w:szCs w:val="24"/>
        </w:rPr>
      </w:pPr>
    </w:p>
    <w:p w:rsidR="002735F5" w:rsidRPr="002735F5" w:rsidRDefault="002735F5" w:rsidP="002735F5">
      <w:pPr>
        <w:spacing w:line="360" w:lineRule="auto"/>
        <w:rPr>
          <w:rFonts w:ascii="Times New Roman" w:hAnsi="Times New Roman" w:cs="Times New Roman"/>
          <w:sz w:val="24"/>
          <w:szCs w:val="24"/>
        </w:rPr>
      </w:pPr>
    </w:p>
    <w:p w:rsidR="002735F5" w:rsidRDefault="002735F5">
      <w:pPr>
        <w:rPr>
          <w:rFonts w:ascii="Times New Roman" w:hAnsi="Times New Roman" w:cs="Times New Roman"/>
          <w:sz w:val="24"/>
          <w:szCs w:val="24"/>
        </w:rPr>
      </w:pPr>
      <w:r>
        <w:rPr>
          <w:rFonts w:ascii="Times New Roman" w:hAnsi="Times New Roman" w:cs="Times New Roman"/>
          <w:sz w:val="24"/>
          <w:szCs w:val="24"/>
        </w:rPr>
        <w:br w:type="page"/>
      </w:r>
    </w:p>
    <w:p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lastRenderedPageBreak/>
        <w:t>Unrecognized states destabilize the international system and impoverish their residents. Because their territorial borders are contested, the threat of violent conflict is ever present. Facing sanctions, unable to sign trade agreements or receive most foreign aid, their residents are isolated and impoverished. Thus, unrecognized statehood is a profoundly undesirable outcome, and yet it is often a stable equilibrium. In addition to Somaliland and the Turkish Republic of Northern Cyp</w:t>
      </w:r>
      <w:r>
        <w:rPr>
          <w:rFonts w:ascii="Times New Roman" w:hAnsi="Times New Roman" w:cs="Times New Roman"/>
          <w:sz w:val="24"/>
          <w:szCs w:val="24"/>
        </w:rPr>
        <w:t>r</w:t>
      </w:r>
      <w:r w:rsidRPr="002735F5">
        <w:rPr>
          <w:rFonts w:ascii="Times New Roman" w:hAnsi="Times New Roman" w:cs="Times New Roman"/>
          <w:sz w:val="24"/>
          <w:szCs w:val="24"/>
        </w:rPr>
        <w:t xml:space="preserve">us, many of the unrecognized states that emerged when the Soviet Union collapsed still enjoy </w:t>
      </w:r>
      <w:r w:rsidRPr="002735F5">
        <w:rPr>
          <w:rFonts w:ascii="Times New Roman" w:hAnsi="Times New Roman" w:cs="Times New Roman"/>
          <w:i/>
          <w:sz w:val="24"/>
          <w:szCs w:val="24"/>
        </w:rPr>
        <w:t>de facto</w:t>
      </w:r>
      <w:r w:rsidRPr="002735F5">
        <w:rPr>
          <w:rFonts w:ascii="Times New Roman" w:hAnsi="Times New Roman" w:cs="Times New Roman"/>
          <w:sz w:val="24"/>
          <w:szCs w:val="24"/>
        </w:rPr>
        <w:t xml:space="preserve"> independence a quarter century later.</w:t>
      </w:r>
    </w:p>
    <w:p w:rsidR="002735F5" w:rsidRPr="002735F5" w:rsidRDefault="002735F5" w:rsidP="002735F5">
      <w:pPr>
        <w:spacing w:line="360" w:lineRule="auto"/>
        <w:rPr>
          <w:rFonts w:ascii="Times New Roman" w:hAnsi="Times New Roman" w:cs="Times New Roman"/>
          <w:sz w:val="24"/>
          <w:szCs w:val="24"/>
        </w:rPr>
      </w:pPr>
    </w:p>
    <w:p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1. Unrecognized states are destabilizing to the international system, bad for their residents, and yet often very long in tenure.</w:t>
      </w:r>
    </w:p>
    <w:p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2. Game theory helps us understand the mechanisms by which they are sustained, and the ways in which they can be transformed</w:t>
      </w:r>
    </w:p>
    <w:p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3. Engagement with the details of actual cases informs us to what actual paths to resolution of these disputes look like, and what roadblocks stand in the way</w:t>
      </w:r>
    </w:p>
    <w:p w:rsidR="002735F5" w:rsidRPr="002735F5" w:rsidRDefault="002735F5" w:rsidP="002735F5">
      <w:pPr>
        <w:spacing w:line="360" w:lineRule="auto"/>
        <w:rPr>
          <w:rFonts w:ascii="Times New Roman" w:hAnsi="Times New Roman" w:cs="Times New Roman"/>
          <w:sz w:val="24"/>
          <w:szCs w:val="24"/>
        </w:rPr>
      </w:pPr>
    </w:p>
    <w:p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[Include an updated version of Table 1 from the JLEO article. Ben's RA will update this]</w:t>
      </w:r>
    </w:p>
    <w:p w:rsidR="002735F5" w:rsidRPr="002735F5" w:rsidRDefault="002735F5" w:rsidP="002735F5">
      <w:pPr>
        <w:spacing w:line="360" w:lineRule="auto"/>
        <w:rPr>
          <w:rFonts w:ascii="Times New Roman" w:hAnsi="Times New Roman" w:cs="Times New Roman"/>
          <w:sz w:val="24"/>
          <w:szCs w:val="24"/>
        </w:rPr>
      </w:pPr>
    </w:p>
    <w:p w:rsidR="002735F5" w:rsidRPr="002735F5" w:rsidRDefault="002735F5" w:rsidP="002735F5">
      <w:pPr>
        <w:spacing w:line="360" w:lineRule="auto"/>
        <w:rPr>
          <w:rFonts w:ascii="Times New Roman" w:hAnsi="Times New Roman" w:cs="Times New Roman"/>
          <w:sz w:val="24"/>
          <w:szCs w:val="24"/>
        </w:rPr>
      </w:pPr>
      <w:r>
        <w:rPr>
          <w:rFonts w:ascii="Times New Roman" w:hAnsi="Times New Roman" w:cs="Times New Roman"/>
          <w:sz w:val="24"/>
          <w:szCs w:val="24"/>
        </w:rPr>
        <w:t>From Kristy, 6/30/17:</w:t>
      </w:r>
    </w:p>
    <w:p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Note new requirement from editors, accompanied by increase in word limit to 7,000 (we would probably have done this anyway):</w:t>
      </w:r>
    </w:p>
    <w:p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To make the book  more coherent, we are asking that your chapter address the following questions:</w:t>
      </w:r>
    </w:p>
    <w:p w:rsidR="002735F5" w:rsidRDefault="002735F5" w:rsidP="002735F5">
      <w:pPr>
        <w:pStyle w:val="ListParagraph"/>
        <w:numPr>
          <w:ilvl w:val="0"/>
          <w:numId w:val="1"/>
        </w:numPr>
        <w:spacing w:line="360" w:lineRule="auto"/>
        <w:rPr>
          <w:rFonts w:ascii="Times New Roman" w:hAnsi="Times New Roman" w:cs="Times New Roman"/>
          <w:sz w:val="24"/>
          <w:szCs w:val="24"/>
        </w:rPr>
      </w:pPr>
      <w:r w:rsidRPr="002735F5">
        <w:rPr>
          <w:rFonts w:ascii="Times New Roman" w:hAnsi="Times New Roman" w:cs="Times New Roman"/>
          <w:sz w:val="24"/>
          <w:szCs w:val="24"/>
        </w:rPr>
        <w:t>How does your work relate to a key change or  new challenge- change in environment, your field, way of thinking or intervening?</w:t>
      </w:r>
    </w:p>
    <w:p w:rsidR="002735F5" w:rsidRDefault="002735F5" w:rsidP="002735F5">
      <w:pPr>
        <w:pStyle w:val="ListParagraph"/>
        <w:numPr>
          <w:ilvl w:val="0"/>
          <w:numId w:val="1"/>
        </w:numPr>
        <w:spacing w:line="360" w:lineRule="auto"/>
        <w:rPr>
          <w:rFonts w:ascii="Times New Roman" w:hAnsi="Times New Roman" w:cs="Times New Roman"/>
          <w:sz w:val="24"/>
          <w:szCs w:val="24"/>
        </w:rPr>
      </w:pPr>
      <w:r w:rsidRPr="002735F5">
        <w:rPr>
          <w:rFonts w:ascii="Times New Roman" w:hAnsi="Times New Roman" w:cs="Times New Roman"/>
          <w:sz w:val="24"/>
          <w:szCs w:val="24"/>
        </w:rPr>
        <w:t>Why was the past approach/thinking incomplete/not adequate?</w:t>
      </w:r>
    </w:p>
    <w:p w:rsidR="002735F5" w:rsidRPr="002735F5" w:rsidRDefault="002735F5" w:rsidP="002735F5">
      <w:pPr>
        <w:pStyle w:val="ListParagraph"/>
        <w:numPr>
          <w:ilvl w:val="0"/>
          <w:numId w:val="1"/>
        </w:numPr>
        <w:spacing w:line="360" w:lineRule="auto"/>
        <w:rPr>
          <w:rFonts w:ascii="Times New Roman" w:hAnsi="Times New Roman" w:cs="Times New Roman"/>
          <w:sz w:val="24"/>
          <w:szCs w:val="24"/>
        </w:rPr>
      </w:pPr>
      <w:r w:rsidRPr="002735F5">
        <w:rPr>
          <w:rFonts w:ascii="Times New Roman" w:hAnsi="Times New Roman" w:cs="Times New Roman"/>
          <w:sz w:val="24"/>
          <w:szCs w:val="24"/>
        </w:rPr>
        <w:t>How does the new approach/thinking/framing in your chapter advance the field?</w:t>
      </w:r>
    </w:p>
    <w:p w:rsidR="002735F5" w:rsidRPr="002735F5" w:rsidRDefault="002735F5" w:rsidP="002735F5">
      <w:pPr>
        <w:spacing w:line="360" w:lineRule="auto"/>
        <w:rPr>
          <w:rFonts w:ascii="Times New Roman" w:hAnsi="Times New Roman" w:cs="Times New Roman"/>
          <w:sz w:val="24"/>
          <w:szCs w:val="24"/>
        </w:rPr>
      </w:pPr>
    </w:p>
    <w:p w:rsidR="002735F5" w:rsidRPr="002735F5" w:rsidRDefault="002735F5" w:rsidP="002735F5">
      <w:pPr>
        <w:spacing w:line="360" w:lineRule="auto"/>
        <w:rPr>
          <w:rFonts w:ascii="Times New Roman" w:hAnsi="Times New Roman" w:cs="Times New Roman"/>
          <w:sz w:val="24"/>
          <w:szCs w:val="24"/>
        </w:rPr>
      </w:pPr>
    </w:p>
    <w:p w:rsidR="002735F5" w:rsidRPr="002735F5" w:rsidRDefault="002735F5" w:rsidP="006451CF">
      <w:pPr>
        <w:spacing w:line="360" w:lineRule="auto"/>
        <w:jc w:val="center"/>
        <w:rPr>
          <w:rFonts w:ascii="Times New Roman" w:hAnsi="Times New Roman" w:cs="Times New Roman"/>
          <w:sz w:val="24"/>
          <w:szCs w:val="24"/>
        </w:rPr>
      </w:pPr>
      <w:r w:rsidRPr="002735F5">
        <w:rPr>
          <w:rFonts w:ascii="Times New Roman" w:hAnsi="Times New Roman" w:cs="Times New Roman"/>
          <w:sz w:val="24"/>
          <w:szCs w:val="24"/>
        </w:rPr>
        <w:t>Self Dete</w:t>
      </w:r>
      <w:r>
        <w:rPr>
          <w:rFonts w:ascii="Times New Roman" w:hAnsi="Times New Roman" w:cs="Times New Roman"/>
          <w:sz w:val="24"/>
          <w:szCs w:val="24"/>
        </w:rPr>
        <w:t>rmination and Foreign Influence</w:t>
      </w:r>
    </w:p>
    <w:p w:rsidR="002735F5" w:rsidRPr="002735F5" w:rsidRDefault="00D11102" w:rsidP="00D11102">
      <w:pPr>
        <w:spacing w:line="360" w:lineRule="auto"/>
        <w:jc w:val="center"/>
        <w:rPr>
          <w:rFonts w:ascii="Times New Roman" w:hAnsi="Times New Roman" w:cs="Times New Roman"/>
          <w:sz w:val="24"/>
          <w:szCs w:val="24"/>
        </w:rPr>
      </w:pPr>
      <w:r w:rsidRPr="00D11102">
        <w:rPr>
          <w:rFonts w:ascii="Times New Roman" w:hAnsi="Times New Roman" w:cs="Times New Roman"/>
          <w:sz w:val="24"/>
          <w:szCs w:val="24"/>
        </w:rPr>
        <w:t>A Model of Unrecognized Statehood</w:t>
      </w:r>
      <w:r>
        <w:rPr>
          <w:rFonts w:ascii="Times New Roman" w:hAnsi="Times New Roman" w:cs="Times New Roman"/>
          <w:sz w:val="24"/>
          <w:szCs w:val="24"/>
        </w:rPr>
        <w:t>?</w:t>
      </w:r>
    </w:p>
    <w:p w:rsidR="00D11102" w:rsidRPr="00D11102" w:rsidRDefault="00D11102" w:rsidP="00D1110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We model a dispute over a piece of territory that is controlled by a secessionist group and also claimed by a home state. Because our model incorporates the incentives and actions of international actors, it is about to both articulate the mechanisms that create these persistent stalemates and to assess the consequences, intended and otherwise, of outside actors' attempts to foster their desired outcome.</w:t>
      </w:r>
    </w:p>
    <w:p w:rsidR="00D11102" w:rsidRPr="00D11102" w:rsidRDefault="00D11102" w:rsidP="00D11102">
      <w:pPr>
        <w:spacing w:line="360" w:lineRule="auto"/>
        <w:rPr>
          <w:rFonts w:ascii="Times New Roman" w:hAnsi="Times New Roman" w:cs="Times New Roman"/>
          <w:sz w:val="24"/>
          <w:szCs w:val="24"/>
        </w:rPr>
      </w:pPr>
    </w:p>
    <w:p w:rsidR="00D11102" w:rsidRPr="00D11102" w:rsidRDefault="00D11102" w:rsidP="00D11102">
      <w:pPr>
        <w:spacing w:line="360" w:lineRule="auto"/>
        <w:rPr>
          <w:rFonts w:ascii="Times New Roman" w:hAnsi="Times New Roman" w:cs="Times New Roman"/>
          <w:sz w:val="24"/>
          <w:szCs w:val="24"/>
        </w:rPr>
      </w:pPr>
      <w:r>
        <w:rPr>
          <w:rFonts w:ascii="Times New Roman" w:hAnsi="Times New Roman" w:cs="Times New Roman"/>
          <w:sz w:val="24"/>
          <w:szCs w:val="24"/>
        </w:rPr>
        <w:t>The Players</w:t>
      </w:r>
    </w:p>
    <w:p w:rsidR="00D11102" w:rsidRPr="00D11102" w:rsidRDefault="00D11102" w:rsidP="00D1110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We construct a model with four players: the secessionist elite</w:t>
      </w:r>
      <w:r>
        <w:rPr>
          <w:rFonts w:ascii="Times New Roman" w:hAnsi="Times New Roman" w:cs="Times New Roman"/>
          <w:sz w:val="24"/>
          <w:szCs w:val="24"/>
        </w:rPr>
        <w:t>,</w:t>
      </w:r>
      <w:r w:rsidRPr="00D11102">
        <w:rPr>
          <w:rFonts w:ascii="Times New Roman" w:hAnsi="Times New Roman" w:cs="Times New Roman"/>
          <w:sz w:val="24"/>
          <w:szCs w:val="24"/>
        </w:rPr>
        <w:t xml:space="preserve"> </w:t>
      </w:r>
      <w:r>
        <w:rPr>
          <w:rFonts w:ascii="Times New Roman" w:hAnsi="Times New Roman" w:cs="Times New Roman"/>
          <w:i/>
          <w:sz w:val="24"/>
          <w:szCs w:val="24"/>
        </w:rPr>
        <w:t>s</w:t>
      </w:r>
      <w:r w:rsidRPr="00D11102">
        <w:rPr>
          <w:rFonts w:ascii="Times New Roman" w:hAnsi="Times New Roman" w:cs="Times New Roman"/>
          <w:sz w:val="24"/>
          <w:szCs w:val="24"/>
        </w:rPr>
        <w:t>, which seeks recognized independence; the central government of the home state</w:t>
      </w:r>
      <w:r>
        <w:rPr>
          <w:rFonts w:ascii="Times New Roman" w:hAnsi="Times New Roman" w:cs="Times New Roman"/>
          <w:sz w:val="24"/>
          <w:szCs w:val="24"/>
        </w:rPr>
        <w:t xml:space="preserve">, </w:t>
      </w:r>
      <w:r>
        <w:rPr>
          <w:rFonts w:ascii="Times New Roman" w:hAnsi="Times New Roman" w:cs="Times New Roman"/>
          <w:i/>
          <w:sz w:val="24"/>
          <w:szCs w:val="24"/>
        </w:rPr>
        <w:t>g</w:t>
      </w:r>
      <w:r>
        <w:rPr>
          <w:rFonts w:ascii="Times New Roman" w:hAnsi="Times New Roman" w:cs="Times New Roman"/>
          <w:sz w:val="24"/>
          <w:szCs w:val="24"/>
        </w:rPr>
        <w:t>,</w:t>
      </w:r>
      <w:r w:rsidRPr="00D11102">
        <w:rPr>
          <w:rFonts w:ascii="Times New Roman" w:hAnsi="Times New Roman" w:cs="Times New Roman"/>
          <w:sz w:val="24"/>
          <w:szCs w:val="24"/>
        </w:rPr>
        <w:t xml:space="preserve"> from which </w:t>
      </w:r>
      <w:r>
        <w:rPr>
          <w:rFonts w:ascii="Times New Roman" w:hAnsi="Times New Roman" w:cs="Times New Roman"/>
          <w:i/>
          <w:sz w:val="24"/>
          <w:szCs w:val="24"/>
        </w:rPr>
        <w:t xml:space="preserve">s </w:t>
      </w:r>
      <w:r w:rsidRPr="00D11102">
        <w:rPr>
          <w:rFonts w:ascii="Times New Roman" w:hAnsi="Times New Roman" w:cs="Times New Roman"/>
          <w:sz w:val="24"/>
          <w:szCs w:val="24"/>
        </w:rPr>
        <w:t>is attempting to secede, which seeks reunification; and two outside actors:</w:t>
      </w:r>
      <w:r>
        <w:rPr>
          <w:rFonts w:ascii="Times New Roman" w:hAnsi="Times New Roman" w:cs="Times New Roman"/>
          <w:sz w:val="24"/>
          <w:szCs w:val="24"/>
        </w:rPr>
        <w:t xml:space="preserve"> the patron, </w:t>
      </w:r>
      <w:r>
        <w:rPr>
          <w:rFonts w:ascii="Times New Roman" w:hAnsi="Times New Roman" w:cs="Times New Roman"/>
          <w:i/>
          <w:sz w:val="24"/>
          <w:szCs w:val="24"/>
        </w:rPr>
        <w:t>p</w:t>
      </w:r>
      <w:r>
        <w:rPr>
          <w:rFonts w:ascii="Times New Roman" w:hAnsi="Times New Roman" w:cs="Times New Roman"/>
          <w:sz w:val="24"/>
          <w:szCs w:val="24"/>
        </w:rPr>
        <w:t xml:space="preserve">, </w:t>
      </w:r>
      <w:r w:rsidRPr="00D11102">
        <w:rPr>
          <w:rFonts w:ascii="Times New Roman" w:hAnsi="Times New Roman" w:cs="Times New Roman"/>
          <w:sz w:val="24"/>
          <w:szCs w:val="24"/>
        </w:rPr>
        <w:t>and t</w:t>
      </w:r>
      <w:r>
        <w:rPr>
          <w:rFonts w:ascii="Times New Roman" w:hAnsi="Times New Roman" w:cs="Times New Roman"/>
          <w:sz w:val="24"/>
          <w:szCs w:val="24"/>
        </w:rPr>
        <w:t xml:space="preserve">he international community, </w:t>
      </w:r>
      <w:r>
        <w:rPr>
          <w:rFonts w:ascii="Times New Roman" w:hAnsi="Times New Roman" w:cs="Times New Roman"/>
          <w:i/>
          <w:sz w:val="24"/>
          <w:szCs w:val="24"/>
        </w:rPr>
        <w:t>c</w:t>
      </w:r>
      <w:r w:rsidRPr="00D11102">
        <w:rPr>
          <w:rFonts w:ascii="Times New Roman" w:hAnsi="Times New Roman" w:cs="Times New Roman"/>
          <w:sz w:val="24"/>
          <w:szCs w:val="24"/>
        </w:rPr>
        <w:t>.</w:t>
      </w:r>
    </w:p>
    <w:p w:rsidR="00D11102" w:rsidRPr="00D11102" w:rsidRDefault="00D11102" w:rsidP="00D11102">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Player </w:t>
      </w:r>
      <w:r>
        <w:rPr>
          <w:rFonts w:ascii="Times New Roman" w:hAnsi="Times New Roman" w:cs="Times New Roman"/>
          <w:i/>
          <w:sz w:val="24"/>
          <w:szCs w:val="24"/>
        </w:rPr>
        <w:t>c</w:t>
      </w:r>
      <w:r w:rsidRPr="00D11102">
        <w:rPr>
          <w:rFonts w:ascii="Times New Roman" w:hAnsi="Times New Roman" w:cs="Times New Roman"/>
          <w:sz w:val="24"/>
          <w:szCs w:val="24"/>
        </w:rPr>
        <w:t xml:space="preserve"> prefers reunification</w:t>
      </w:r>
      <w:r>
        <w:rPr>
          <w:rFonts w:ascii="Times New Roman" w:hAnsi="Times New Roman" w:cs="Times New Roman"/>
          <w:sz w:val="24"/>
          <w:szCs w:val="24"/>
        </w:rPr>
        <w:t xml:space="preserve"> to recognized independence—</w:t>
      </w:r>
      <w:r w:rsidRPr="00D11102">
        <w:rPr>
          <w:rFonts w:ascii="Times New Roman" w:hAnsi="Times New Roman" w:cs="Times New Roman"/>
          <w:sz w:val="24"/>
          <w:szCs w:val="24"/>
        </w:rPr>
        <w:t>a preference that is common to most states, and especially among those that fear the prospect of secessionist movements within their own borders.</w:t>
      </w:r>
      <w:r>
        <w:rPr>
          <w:rStyle w:val="EndnoteReference"/>
          <w:rFonts w:ascii="Times New Roman" w:hAnsi="Times New Roman" w:cs="Times New Roman"/>
          <w:sz w:val="24"/>
          <w:szCs w:val="24"/>
        </w:rPr>
        <w:endnoteReference w:id="1"/>
      </w:r>
      <w:r w:rsidRPr="00D11102">
        <w:rPr>
          <w:rFonts w:ascii="Times New Roman" w:hAnsi="Times New Roman" w:cs="Times New Roman"/>
          <w:sz w:val="24"/>
          <w:szCs w:val="24"/>
        </w:rPr>
        <w:t xml:space="preserve"> </w:t>
      </w:r>
      <w:r w:rsidRPr="00D11102">
        <w:rPr>
          <w:rFonts w:ascii="Times New Roman" w:hAnsi="Times New Roman" w:cs="Times New Roman"/>
          <w:sz w:val="24"/>
          <w:szCs w:val="24"/>
        </w:rPr>
        <w:t xml:space="preserve"> We also assume player </w:t>
      </w:r>
      <w:r w:rsidRPr="00D11102">
        <w:rPr>
          <w:rFonts w:ascii="Times New Roman" w:hAnsi="Times New Roman" w:cs="Times New Roman"/>
          <w:i/>
          <w:sz w:val="24"/>
          <w:szCs w:val="24"/>
        </w:rPr>
        <w:t>c</w:t>
      </w:r>
      <w:r w:rsidRPr="00D11102">
        <w:rPr>
          <w:rFonts w:ascii="Times New Roman" w:hAnsi="Times New Roman" w:cs="Times New Roman"/>
          <w:sz w:val="24"/>
          <w:szCs w:val="24"/>
        </w:rPr>
        <w:t xml:space="preserve"> prefers peace to war; this implies that player </w:t>
      </w:r>
      <w:r w:rsidRPr="00D11102">
        <w:rPr>
          <w:rFonts w:ascii="Times New Roman" w:hAnsi="Times New Roman" w:cs="Times New Roman"/>
          <w:i/>
          <w:sz w:val="24"/>
          <w:szCs w:val="24"/>
        </w:rPr>
        <w:t>c</w:t>
      </w:r>
      <w:r w:rsidRPr="00D11102">
        <w:rPr>
          <w:rFonts w:ascii="Times New Roman" w:hAnsi="Times New Roman" w:cs="Times New Roman"/>
          <w:sz w:val="24"/>
          <w:szCs w:val="24"/>
        </w:rPr>
        <w:t xml:space="preserve"> will not fund a military buildup that it expects will induce war.</w:t>
      </w:r>
    </w:p>
    <w:p w:rsidR="00D11102" w:rsidRPr="00D11102" w:rsidRDefault="00D11102" w:rsidP="00D1110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In contrast, Player </w:t>
      </w:r>
      <w:r w:rsidRPr="00D11102">
        <w:rPr>
          <w:rFonts w:ascii="Times New Roman" w:hAnsi="Times New Roman" w:cs="Times New Roman"/>
          <w:i/>
          <w:sz w:val="24"/>
          <w:szCs w:val="24"/>
        </w:rPr>
        <w:t>p</w:t>
      </w:r>
      <w:r w:rsidRPr="00D11102">
        <w:rPr>
          <w:rFonts w:ascii="Times New Roman" w:hAnsi="Times New Roman" w:cs="Times New Roman"/>
          <w:sz w:val="24"/>
          <w:szCs w:val="24"/>
        </w:rPr>
        <w:t xml:space="preserve"> most prefers recognized independence and opposes independence, aligning its interests with the secessionists. We refer to </w:t>
      </w:r>
      <w:r w:rsidRPr="00D11102">
        <w:rPr>
          <w:rFonts w:ascii="Times New Roman" w:hAnsi="Times New Roman" w:cs="Times New Roman"/>
          <w:i/>
          <w:sz w:val="24"/>
          <w:szCs w:val="24"/>
        </w:rPr>
        <w:t>p</w:t>
      </w:r>
      <w:r w:rsidRPr="00D11102">
        <w:rPr>
          <w:rFonts w:ascii="Times New Roman" w:hAnsi="Times New Roman" w:cs="Times New Roman"/>
          <w:sz w:val="24"/>
          <w:szCs w:val="24"/>
        </w:rPr>
        <w:t xml:space="preserve"> as the patron because </w:t>
      </w:r>
      <w:r w:rsidRPr="00D11102">
        <w:rPr>
          <w:rFonts w:ascii="Times New Roman" w:hAnsi="Times New Roman" w:cs="Times New Roman"/>
          <w:i/>
          <w:sz w:val="24"/>
          <w:szCs w:val="24"/>
        </w:rPr>
        <w:t>p</w:t>
      </w:r>
      <w:r w:rsidRPr="00D11102">
        <w:rPr>
          <w:rFonts w:ascii="Times New Roman" w:hAnsi="Times New Roman" w:cs="Times New Roman"/>
          <w:sz w:val="24"/>
          <w:szCs w:val="24"/>
        </w:rPr>
        <w:t xml:space="preserve"> contributes resources to the unrecognized state in the status quo equilibrium. Patrons choose to contribute resources to secessionists for one or more of several reasons: 1) As an efficient mechanism for imposing costs on the home state (Salehyan et al., 2012), e.g. as Russia does to Georgia via South Ossetia and Abkhazia; 2) ethnic solidarity with the secessionists (e.g. Turkey's support of the Turkish Republic of Northern Cyprus); 3) hope of eventual annexation of the disputed territory (e.g. Armenia's support of Nagorno-Karabakh). Although there may exist patrons whose most-preferred outcome is the status quo, we examine the case where the patron's most preferred </w:t>
      </w:r>
      <w:r w:rsidRPr="00D11102">
        <w:rPr>
          <w:rFonts w:ascii="Times New Roman" w:hAnsi="Times New Roman" w:cs="Times New Roman"/>
          <w:sz w:val="24"/>
          <w:szCs w:val="24"/>
        </w:rPr>
        <w:lastRenderedPageBreak/>
        <w:t>outcome is independence because this is the condition under which the status quo is least likely. We will show that even in this circumstance the status quo remains an equilibrium outcome.</w:t>
      </w:r>
    </w:p>
    <w:p w:rsidR="00D11102" w:rsidRPr="00D11102" w:rsidRDefault="00D11102" w:rsidP="00D1110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We do not make any assumptions about the preferences and capabilities for players </w:t>
      </w:r>
      <w:r w:rsidRPr="00D11102">
        <w:rPr>
          <w:rFonts w:ascii="Times New Roman" w:hAnsi="Times New Roman" w:cs="Times New Roman"/>
          <w:i/>
          <w:sz w:val="24"/>
          <w:szCs w:val="24"/>
        </w:rPr>
        <w:t>g</w:t>
      </w:r>
      <w:r w:rsidRPr="00D11102">
        <w:rPr>
          <w:rFonts w:ascii="Times New Roman" w:hAnsi="Times New Roman" w:cs="Times New Roman"/>
          <w:sz w:val="24"/>
          <w:szCs w:val="24"/>
        </w:rPr>
        <w:t xml:space="preserve"> and </w:t>
      </w:r>
      <w:r w:rsidRPr="00D11102">
        <w:rPr>
          <w:rFonts w:ascii="Times New Roman" w:hAnsi="Times New Roman" w:cs="Times New Roman"/>
          <w:i/>
          <w:sz w:val="24"/>
          <w:szCs w:val="24"/>
        </w:rPr>
        <w:t>s</w:t>
      </w:r>
      <w:r w:rsidRPr="00D11102">
        <w:rPr>
          <w:rFonts w:ascii="Times New Roman" w:hAnsi="Times New Roman" w:cs="Times New Roman"/>
          <w:sz w:val="24"/>
          <w:szCs w:val="24"/>
        </w:rPr>
        <w:t>, with one exception. We assert that the payoffs for the party that cedes the issue of status (independence vs. reunification) are consistently low. This reflects the fact that the issue of status is indivisible and highly valued by each side and that many of the payments that could be offered are not credible (Licklider, 1995; Walter 1997, 2002; Doyle and Sambanis, 2006; Fearon and Laitin, 2007; Schultz, 2010).</w:t>
      </w:r>
    </w:p>
    <w:p w:rsidR="00D11102" w:rsidRPr="00D11102" w:rsidRDefault="00D11102" w:rsidP="00D11102">
      <w:pPr>
        <w:spacing w:line="360" w:lineRule="auto"/>
        <w:rPr>
          <w:rFonts w:ascii="Times New Roman" w:hAnsi="Times New Roman" w:cs="Times New Roman"/>
          <w:sz w:val="24"/>
          <w:szCs w:val="24"/>
        </w:rPr>
      </w:pPr>
    </w:p>
    <w:p w:rsidR="00D11102" w:rsidRPr="00D11102" w:rsidRDefault="00D11102" w:rsidP="00D11102">
      <w:pPr>
        <w:spacing w:line="360" w:lineRule="auto"/>
        <w:rPr>
          <w:rFonts w:ascii="Times New Roman" w:hAnsi="Times New Roman" w:cs="Times New Roman"/>
          <w:sz w:val="24"/>
          <w:szCs w:val="24"/>
        </w:rPr>
      </w:pPr>
      <w:r>
        <w:rPr>
          <w:rFonts w:ascii="Times New Roman" w:hAnsi="Times New Roman" w:cs="Times New Roman"/>
          <w:sz w:val="24"/>
          <w:szCs w:val="24"/>
        </w:rPr>
        <w:t>Details of the Dynamic Game</w:t>
      </w:r>
    </w:p>
    <w:p w:rsidR="00D11102" w:rsidRPr="00D11102" w:rsidRDefault="00D11102" w:rsidP="00D11102">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The game begins at a status quo in which the secessionist elite controls at least some of the disputed territory but cannot gain international recognition unless the central government cedes its claim to the territory. This condition is archetypical of cases in which a militarily successful war of secession ends in a ceasefire.  </w:t>
      </w:r>
    </w:p>
    <w:p w:rsidR="00D11102" w:rsidRPr="00D11102" w:rsidRDefault="00D11102"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Pr="00D11102">
        <w:rPr>
          <w:rFonts w:ascii="Times New Roman" w:hAnsi="Times New Roman" w:cs="Times New Roman"/>
          <w:sz w:val="24"/>
          <w:szCs w:val="24"/>
        </w:rPr>
        <w:t xml:space="preserve">There are an infinite number of discrete periods </w:t>
      </w:r>
      <w:r w:rsidRPr="00D11102">
        <w:rPr>
          <w:rFonts w:ascii="Times New Roman" w:hAnsi="Times New Roman" w:cs="Times New Roman"/>
          <w:i/>
          <w:sz w:val="24"/>
          <w:szCs w:val="24"/>
        </w:rPr>
        <w:t>t=1,2,</w:t>
      </w:r>
      <w:r w:rsidRPr="00D11102">
        <w:rPr>
          <w:rFonts w:ascii="Times New Roman" w:hAnsi="Times New Roman" w:cs="Times New Roman"/>
          <w:i/>
          <w:sz w:val="24"/>
          <w:szCs w:val="24"/>
        </w:rPr>
        <w:t>…</w:t>
      </w:r>
      <w:r>
        <w:rPr>
          <w:rFonts w:ascii="Times New Roman" w:hAnsi="Times New Roman" w:cs="Times New Roman"/>
          <w:sz w:val="24"/>
          <w:szCs w:val="24"/>
        </w:rPr>
        <w:t xml:space="preserve"> </w:t>
      </w:r>
      <w:r w:rsidRPr="00D11102">
        <w:rPr>
          <w:rFonts w:ascii="Times New Roman" w:hAnsi="Times New Roman" w:cs="Times New Roman"/>
          <w:sz w:val="24"/>
          <w:szCs w:val="24"/>
        </w:rPr>
        <w:t xml:space="preserve">. Play proceeds in each period </w:t>
      </w:r>
      <w:r w:rsidRPr="00D11102">
        <w:rPr>
          <w:rFonts w:ascii="Times New Roman" w:hAnsi="Times New Roman" w:cs="Times New Roman"/>
          <w:i/>
          <w:sz w:val="24"/>
          <w:szCs w:val="24"/>
        </w:rPr>
        <w:t>t</w:t>
      </w:r>
      <w:r w:rsidRPr="00D11102">
        <w:rPr>
          <w:rFonts w:ascii="Times New Roman" w:hAnsi="Times New Roman" w:cs="Times New Roman"/>
          <w:sz w:val="24"/>
          <w:szCs w:val="24"/>
        </w:rPr>
        <w:t xml:space="preserve"> as follows (and as shown in Figure 1) until an absorbing state is reached.</w:t>
      </w:r>
    </w:p>
    <w:p w:rsidR="00D11102" w:rsidRPr="00D11102" w:rsidRDefault="00B67C50" w:rsidP="00D11102">
      <w:pPr>
        <w:spacing w:line="360" w:lineRule="auto"/>
        <w:rPr>
          <w:rFonts w:ascii="Times New Roman" w:hAnsi="Times New Roman" w:cs="Times New Roman"/>
          <w:sz w:val="24"/>
          <w:szCs w:val="24"/>
        </w:rPr>
      </w:pPr>
      <w:r>
        <w:rPr>
          <w:rFonts w:ascii="Times New Roman" w:hAnsi="Times New Roman" w:cs="Times New Roman"/>
          <w:sz w:val="24"/>
          <w:szCs w:val="24"/>
        </w:rPr>
        <w:object w:dxaOrig="5894" w:dyaOrig="3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1pt;height:226.5pt" o:ole="">
            <v:imagedata r:id="rId8" o:title=""/>
          </v:shape>
          <o:OLEObject Type="Embed" ProgID="Acrobat.Document.11" ShapeID="_x0000_i1026" DrawAspect="Content" ObjectID="_1561107347" r:id="rId9"/>
        </w:object>
      </w:r>
    </w:p>
    <w:p w:rsidR="00D11102" w:rsidRPr="00D11102" w:rsidRDefault="00D11102" w:rsidP="00B67C50">
      <w:pPr>
        <w:spacing w:line="360" w:lineRule="auto"/>
        <w:jc w:val="center"/>
        <w:rPr>
          <w:rFonts w:ascii="Times New Roman" w:hAnsi="Times New Roman" w:cs="Times New Roman"/>
          <w:sz w:val="24"/>
          <w:szCs w:val="24"/>
        </w:rPr>
      </w:pPr>
      <w:r>
        <w:rPr>
          <w:rFonts w:ascii="Times New Roman" w:hAnsi="Times New Roman" w:cs="Times New Roman"/>
          <w:sz w:val="24"/>
          <w:szCs w:val="24"/>
        </w:rPr>
        <w:t>Timeline</w:t>
      </w:r>
    </w:p>
    <w:p w:rsidR="00D11102" w:rsidRPr="00D11102" w:rsidRDefault="00D11102" w:rsidP="00D11102">
      <w:pPr>
        <w:spacing w:line="360" w:lineRule="auto"/>
        <w:rPr>
          <w:rFonts w:ascii="Times New Roman" w:hAnsi="Times New Roman" w:cs="Times New Roman"/>
          <w:sz w:val="24"/>
          <w:szCs w:val="24"/>
        </w:rPr>
      </w:pPr>
    </w:p>
    <w:p w:rsidR="00B67C50" w:rsidRPr="00B67C50" w:rsidRDefault="00D11102" w:rsidP="00D11102">
      <w:pPr>
        <w:pStyle w:val="ListParagraph"/>
        <w:numPr>
          <w:ilvl w:val="0"/>
          <w:numId w:val="5"/>
        </w:numPr>
        <w:spacing w:line="360" w:lineRule="auto"/>
        <w:rPr>
          <w:rFonts w:ascii="Times New Roman" w:hAnsi="Times New Roman" w:cs="Times New Roman"/>
          <w:sz w:val="24"/>
          <w:szCs w:val="24"/>
        </w:rPr>
      </w:pPr>
      <w:r w:rsidRPr="00B67C50">
        <w:rPr>
          <w:rFonts w:ascii="Times New Roman" w:hAnsi="Times New Roman" w:cs="Times New Roman"/>
          <w:i/>
          <w:sz w:val="24"/>
          <w:szCs w:val="24"/>
        </w:rPr>
        <w:t>p</w:t>
      </w:r>
      <w:r w:rsidRPr="00B67C50">
        <w:rPr>
          <w:rFonts w:ascii="Times New Roman" w:hAnsi="Times New Roman" w:cs="Times New Roman"/>
          <w:sz w:val="24"/>
          <w:szCs w:val="24"/>
        </w:rPr>
        <w:t xml:space="preserve"> chooses an investment level to influence the payoffs of </w:t>
      </w:r>
      <w:r w:rsidRPr="00B67C50">
        <w:rPr>
          <w:rFonts w:ascii="Times New Roman" w:hAnsi="Times New Roman" w:cs="Times New Roman"/>
          <w:i/>
          <w:sz w:val="24"/>
          <w:szCs w:val="24"/>
        </w:rPr>
        <w:t>s</w:t>
      </w:r>
      <w:r w:rsidRPr="00B67C50">
        <w:rPr>
          <w:rFonts w:ascii="Times New Roman" w:hAnsi="Times New Roman" w:cs="Times New Roman"/>
          <w:sz w:val="24"/>
          <w:szCs w:val="24"/>
        </w:rPr>
        <w:t xml:space="preserve"> and </w:t>
      </w:r>
      <w:r w:rsidRPr="00B67C50">
        <w:rPr>
          <w:rFonts w:ascii="Times New Roman" w:hAnsi="Times New Roman" w:cs="Times New Roman"/>
          <w:i/>
          <w:sz w:val="24"/>
          <w:szCs w:val="24"/>
        </w:rPr>
        <w:t>g</w:t>
      </w:r>
      <w:r w:rsidRPr="00B67C50">
        <w:rPr>
          <w:rFonts w:ascii="Times New Roman" w:hAnsi="Times New Roman" w:cs="Times New Roman"/>
          <w:sz w:val="24"/>
          <w:szCs w:val="24"/>
        </w:rPr>
        <w:t xml:space="preserve">. </w:t>
      </w:r>
    </w:p>
    <w:p w:rsidR="00B67C50" w:rsidRDefault="00D11102" w:rsidP="00D11102">
      <w:pPr>
        <w:pStyle w:val="ListParagraph"/>
        <w:numPr>
          <w:ilvl w:val="0"/>
          <w:numId w:val="5"/>
        </w:numPr>
        <w:spacing w:line="360" w:lineRule="auto"/>
        <w:rPr>
          <w:rFonts w:ascii="Times New Roman" w:hAnsi="Times New Roman" w:cs="Times New Roman"/>
          <w:sz w:val="24"/>
          <w:szCs w:val="24"/>
        </w:rPr>
      </w:pPr>
      <w:r w:rsidRPr="00B67C50">
        <w:rPr>
          <w:rFonts w:ascii="Times New Roman" w:hAnsi="Times New Roman" w:cs="Times New Roman"/>
          <w:i/>
          <w:sz w:val="24"/>
          <w:szCs w:val="24"/>
        </w:rPr>
        <w:t>c</w:t>
      </w:r>
      <w:r w:rsidRPr="00B67C50">
        <w:rPr>
          <w:rFonts w:ascii="Times New Roman" w:hAnsi="Times New Roman" w:cs="Times New Roman"/>
          <w:sz w:val="24"/>
          <w:szCs w:val="24"/>
        </w:rPr>
        <w:t xml:space="preserve"> chooses an investment level to influence the payoffs of </w:t>
      </w:r>
      <w:r w:rsidRPr="00B67C50">
        <w:rPr>
          <w:rFonts w:ascii="Times New Roman" w:hAnsi="Times New Roman" w:cs="Times New Roman"/>
          <w:i/>
          <w:sz w:val="24"/>
          <w:szCs w:val="24"/>
        </w:rPr>
        <w:t>s</w:t>
      </w:r>
      <w:r w:rsidRPr="00B67C50">
        <w:rPr>
          <w:rFonts w:ascii="Times New Roman" w:hAnsi="Times New Roman" w:cs="Times New Roman"/>
          <w:sz w:val="24"/>
          <w:szCs w:val="24"/>
        </w:rPr>
        <w:t xml:space="preserve"> and </w:t>
      </w:r>
      <w:r w:rsidRPr="00B67C50">
        <w:rPr>
          <w:rFonts w:ascii="Times New Roman" w:hAnsi="Times New Roman" w:cs="Times New Roman"/>
          <w:i/>
          <w:sz w:val="24"/>
          <w:szCs w:val="24"/>
        </w:rPr>
        <w:t>g</w:t>
      </w:r>
      <w:r w:rsidRPr="00B67C50">
        <w:rPr>
          <w:rFonts w:ascii="Times New Roman" w:hAnsi="Times New Roman" w:cs="Times New Roman"/>
          <w:sz w:val="24"/>
          <w:szCs w:val="24"/>
        </w:rPr>
        <w:t>.</w:t>
      </w:r>
    </w:p>
    <w:p w:rsidR="00D11102" w:rsidRPr="00B67C50" w:rsidRDefault="00D11102" w:rsidP="00D11102">
      <w:pPr>
        <w:pStyle w:val="ListParagraph"/>
        <w:numPr>
          <w:ilvl w:val="0"/>
          <w:numId w:val="5"/>
        </w:numPr>
        <w:spacing w:line="360" w:lineRule="auto"/>
        <w:rPr>
          <w:rFonts w:ascii="Times New Roman" w:hAnsi="Times New Roman" w:cs="Times New Roman"/>
          <w:sz w:val="24"/>
          <w:szCs w:val="24"/>
        </w:rPr>
      </w:pPr>
      <w:r w:rsidRPr="00B67C50">
        <w:rPr>
          <w:rFonts w:ascii="Times New Roman" w:hAnsi="Times New Roman" w:cs="Times New Roman"/>
          <w:sz w:val="24"/>
          <w:szCs w:val="24"/>
        </w:rPr>
        <w:t xml:space="preserve">Conflict Stage Game: </w:t>
      </w:r>
      <w:r w:rsidRPr="00B67C50">
        <w:rPr>
          <w:rFonts w:ascii="Times New Roman" w:hAnsi="Times New Roman" w:cs="Times New Roman"/>
          <w:i/>
          <w:sz w:val="24"/>
          <w:szCs w:val="24"/>
        </w:rPr>
        <w:t>s</w:t>
      </w:r>
      <w:r w:rsidRPr="00B67C50">
        <w:rPr>
          <w:rFonts w:ascii="Times New Roman" w:hAnsi="Times New Roman" w:cs="Times New Roman"/>
          <w:sz w:val="24"/>
          <w:szCs w:val="24"/>
        </w:rPr>
        <w:t xml:space="preserve"> and </w:t>
      </w:r>
      <w:r w:rsidRPr="00B67C50">
        <w:rPr>
          <w:rFonts w:ascii="Times New Roman" w:hAnsi="Times New Roman" w:cs="Times New Roman"/>
          <w:i/>
          <w:sz w:val="24"/>
          <w:szCs w:val="24"/>
        </w:rPr>
        <w:t>g</w:t>
      </w:r>
      <w:r w:rsidRPr="00B67C50">
        <w:rPr>
          <w:rFonts w:ascii="Times New Roman" w:hAnsi="Times New Roman" w:cs="Times New Roman"/>
          <w:sz w:val="24"/>
          <w:szCs w:val="24"/>
        </w:rPr>
        <w:t xml:space="preserve"> play a stage game in which each chooses simultaneously from the following actions: Fight, Status Quo, Cede. </w:t>
      </w:r>
    </w:p>
    <w:p w:rsidR="00D11102" w:rsidRPr="00D11102" w:rsidRDefault="00D11102" w:rsidP="00B67C50">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The payoffs at the end of a period are determined by these actions and the values of state variables that keep track of the value of the status quo, losing and winning the issue of status for the secessionists and government respectively. </w:t>
      </w:r>
    </w:p>
    <w:p w:rsidR="00D11102" w:rsidRPr="00D11102" w:rsidRDefault="00B67C50"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All the state variables except for the secessionists' status quo payoffs remain unchanged from period to period unless players </w:t>
      </w:r>
      <w:r w:rsidR="00D11102" w:rsidRPr="00D11102">
        <w:rPr>
          <w:rFonts w:ascii="Times New Roman" w:hAnsi="Times New Roman" w:cs="Times New Roman"/>
          <w:i/>
          <w:sz w:val="24"/>
          <w:szCs w:val="24"/>
        </w:rPr>
        <w:t>p</w:t>
      </w:r>
      <w:r w:rsidR="00D11102" w:rsidRPr="00D11102">
        <w:rPr>
          <w:rFonts w:ascii="Times New Roman" w:hAnsi="Times New Roman" w:cs="Times New Roman"/>
          <w:sz w:val="24"/>
          <w:szCs w:val="24"/>
        </w:rPr>
        <w:t xml:space="preserve"> or </w:t>
      </w:r>
      <w:r w:rsidR="00D11102">
        <w:rPr>
          <w:rFonts w:ascii="Times New Roman" w:hAnsi="Times New Roman" w:cs="Times New Roman"/>
          <w:i/>
          <w:sz w:val="24"/>
          <w:szCs w:val="24"/>
        </w:rPr>
        <w:t>c</w:t>
      </w:r>
      <w:r w:rsidR="00D11102" w:rsidRPr="00D11102">
        <w:rPr>
          <w:rFonts w:ascii="Times New Roman" w:hAnsi="Times New Roman" w:cs="Times New Roman"/>
          <w:sz w:val="24"/>
          <w:szCs w:val="24"/>
        </w:rPr>
        <w:t xml:space="preserve"> make an investment. The status quo payoffs for the secessionists are automatically reduced by </w:t>
      </w:r>
      <w:r>
        <w:rPr>
          <w:rFonts w:ascii="Times New Roman" w:hAnsi="Times New Roman" w:cs="Times New Roman"/>
          <w:sz w:val="24"/>
          <w:szCs w:val="24"/>
        </w:rPr>
        <w:t>µ</w:t>
      </w:r>
      <w:r w:rsidR="00D11102" w:rsidRPr="00D11102">
        <w:rPr>
          <w:rFonts w:ascii="Times New Roman" w:hAnsi="Times New Roman" w:cs="Times New Roman"/>
          <w:sz w:val="24"/>
          <w:szCs w:val="24"/>
        </w:rPr>
        <w:t xml:space="preserve"> each period, reflecting the costs of non-recognition.</w:t>
      </w:r>
    </w:p>
    <w:p w:rsidR="00D11102" w:rsidRPr="00D11102" w:rsidRDefault="00B67C50"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If both </w:t>
      </w:r>
      <w:r w:rsidR="00D11102" w:rsidRPr="00D11102">
        <w:rPr>
          <w:rFonts w:ascii="Times New Roman" w:hAnsi="Times New Roman" w:cs="Times New Roman"/>
          <w:i/>
          <w:sz w:val="24"/>
          <w:szCs w:val="24"/>
        </w:rPr>
        <w:t>s</w:t>
      </w:r>
      <w:r w:rsidR="00D11102" w:rsidRPr="00D11102">
        <w:rPr>
          <w:rFonts w:ascii="Times New Roman" w:hAnsi="Times New Roman" w:cs="Times New Roman"/>
          <w:sz w:val="24"/>
          <w:szCs w:val="24"/>
        </w:rPr>
        <w:t xml:space="preserve"> and </w:t>
      </w:r>
      <w:r w:rsidR="00D11102" w:rsidRPr="00D11102">
        <w:rPr>
          <w:rFonts w:ascii="Times New Roman" w:hAnsi="Times New Roman" w:cs="Times New Roman"/>
          <w:i/>
          <w:sz w:val="24"/>
          <w:szCs w:val="24"/>
        </w:rPr>
        <w:t>g</w:t>
      </w:r>
      <w:r w:rsidR="00D11102" w:rsidRPr="00D11102">
        <w:rPr>
          <w:rFonts w:ascii="Times New Roman" w:hAnsi="Times New Roman" w:cs="Times New Roman"/>
          <w:sz w:val="24"/>
          <w:szCs w:val="24"/>
        </w:rPr>
        <w:t xml:space="preserve"> play Status Quo, then the status quo persists. Likewise, if both states simultaneously play Cede, we assume that both renege immediately and that the status quo is preserved for that period. In this case neither player has demonstrated a willingness to give up more than the other. These are the only outcomes of the stage game that do not lead to absorbing states. </w:t>
      </w:r>
    </w:p>
    <w:p w:rsidR="00D11102" w:rsidRPr="00D11102" w:rsidRDefault="00B67C50"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If either </w:t>
      </w:r>
      <w:r w:rsidR="00D11102" w:rsidRPr="00D11102">
        <w:rPr>
          <w:rFonts w:ascii="Times New Roman" w:hAnsi="Times New Roman" w:cs="Times New Roman"/>
          <w:i/>
          <w:sz w:val="24"/>
          <w:szCs w:val="24"/>
        </w:rPr>
        <w:t>s</w:t>
      </w:r>
      <w:r w:rsidR="00D11102" w:rsidRPr="00D11102">
        <w:rPr>
          <w:rFonts w:ascii="Times New Roman" w:hAnsi="Times New Roman" w:cs="Times New Roman"/>
          <w:sz w:val="24"/>
          <w:szCs w:val="24"/>
        </w:rPr>
        <w:t xml:space="preserve"> or </w:t>
      </w:r>
      <w:r w:rsidR="00D11102" w:rsidRPr="00D11102">
        <w:rPr>
          <w:rFonts w:ascii="Times New Roman" w:hAnsi="Times New Roman" w:cs="Times New Roman"/>
          <w:i/>
          <w:sz w:val="24"/>
          <w:szCs w:val="24"/>
        </w:rPr>
        <w:t>g</w:t>
      </w:r>
      <w:r w:rsidR="00D11102" w:rsidRPr="00D11102">
        <w:rPr>
          <w:rFonts w:ascii="Times New Roman" w:hAnsi="Times New Roman" w:cs="Times New Roman"/>
          <w:sz w:val="24"/>
          <w:szCs w:val="24"/>
        </w:rPr>
        <w:t xml:space="preserve"> plays Cede while the other plays Fight or Status Quo, the game ends with payoffs in every subsequent period given by the correspond</w:t>
      </w:r>
      <w:r>
        <w:rPr>
          <w:rFonts w:ascii="Times New Roman" w:hAnsi="Times New Roman" w:cs="Times New Roman"/>
          <w:sz w:val="24"/>
          <w:szCs w:val="24"/>
        </w:rPr>
        <w:t>ing payoffs in the stage game—i</w:t>
      </w:r>
      <w:r w:rsidR="00D11102" w:rsidRPr="00D11102">
        <w:rPr>
          <w:rFonts w:ascii="Times New Roman" w:hAnsi="Times New Roman" w:cs="Times New Roman"/>
          <w:sz w:val="24"/>
          <w:szCs w:val="24"/>
        </w:rPr>
        <w:t xml:space="preserve">.e., the result is a negotiated settlement benefiting the player who did not cede. </w:t>
      </w:r>
    </w:p>
    <w:p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If either of the parties attacks first or both attack simultaneously, the result is war. We use a lottery to determine whether the secessionists or government wins the war. The victor is able to force recognition/reunification.</w:t>
      </w:r>
    </w:p>
    <w:p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Future payoffs are discounted with a common parameter</w:t>
      </w:r>
      <w:r w:rsidR="00001ACC">
        <w:rPr>
          <w:rFonts w:ascii="Times New Roman" w:hAnsi="Times New Roman" w:cs="Times New Roman"/>
          <w:sz w:val="24"/>
          <w:szCs w:val="24"/>
        </w:rPr>
        <w:t xml:space="preserve"> </w:t>
      </w:r>
      <m:oMath>
        <m:r>
          <w:rPr>
            <w:rFonts w:ascii="Cambria Math" w:hAnsi="Cambria Math" w:cs="Times New Roman"/>
            <w:sz w:val="24"/>
            <w:szCs w:val="24"/>
          </w:rPr>
          <m:t>δ∈[0,1]</m:t>
        </m:r>
      </m:oMath>
      <w:r w:rsidRPr="00D11102">
        <w:rPr>
          <w:rFonts w:ascii="Times New Roman" w:hAnsi="Times New Roman" w:cs="Times New Roman"/>
          <w:sz w:val="24"/>
          <w:szCs w:val="24"/>
        </w:rPr>
        <w:t>. The payoff functions and all parameters, including probabilities in the war lottery, are common knowledge for all players.</w:t>
      </w:r>
    </w:p>
    <w:p w:rsidR="00D11102" w:rsidRPr="00D11102" w:rsidRDefault="00D11102" w:rsidP="00D11102">
      <w:pPr>
        <w:spacing w:line="360" w:lineRule="auto"/>
        <w:rPr>
          <w:rFonts w:ascii="Times New Roman" w:hAnsi="Times New Roman" w:cs="Times New Roman"/>
          <w:sz w:val="24"/>
          <w:szCs w:val="24"/>
        </w:rPr>
      </w:pPr>
    </w:p>
    <w:p w:rsidR="00D11102" w:rsidRPr="00D11102" w:rsidRDefault="00D11102" w:rsidP="00001ACC">
      <w:pPr>
        <w:spacing w:line="360" w:lineRule="auto"/>
        <w:jc w:val="center"/>
        <w:rPr>
          <w:rFonts w:ascii="Times New Roman" w:hAnsi="Times New Roman" w:cs="Times New Roman"/>
          <w:sz w:val="24"/>
          <w:szCs w:val="24"/>
        </w:rPr>
      </w:pPr>
      <w:r w:rsidRPr="00D11102">
        <w:rPr>
          <w:rFonts w:ascii="Times New Roman" w:hAnsi="Times New Roman" w:cs="Times New Roman"/>
          <w:sz w:val="24"/>
          <w:szCs w:val="24"/>
        </w:rPr>
        <w:t xml:space="preserve">Explaining </w:t>
      </w:r>
      <w:r w:rsidR="00001ACC">
        <w:rPr>
          <w:rFonts w:ascii="Times New Roman" w:hAnsi="Times New Roman" w:cs="Times New Roman"/>
          <w:sz w:val="24"/>
          <w:szCs w:val="24"/>
        </w:rPr>
        <w:t>the ``Status Quo'' Equilibrium</w:t>
      </w:r>
    </w:p>
    <w:p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D11102" w:rsidRPr="00D11102">
        <w:rPr>
          <w:rFonts w:ascii="Times New Roman" w:hAnsi="Times New Roman" w:cs="Times New Roman"/>
          <w:sz w:val="24"/>
          <w:szCs w:val="24"/>
        </w:rPr>
        <w:t>%Despite the preferences of the international community for peace, the most common outcome of secessionist conflicts in the post-WWII period has been reunification with the home state via outright military reconquest. By contrast, reunification through negotiated settlement has been very rare. In this section, we use a game theoretic model to explain the outcome that we find the most puzzling: perpetual unrecognized statehood.</w:t>
      </w:r>
    </w:p>
    <w:p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Unrecognized states are frequently viewed as temporary phenomena or as non-equilibrium outcomes attributable to players' misperceptions of the strategic situation, or their fundamental irrationality. Our central result shows that unrecognized statehood can be an equilibrium outcome capable of being sustained in perpetuity by fully rational, perfectly informed actors. </w:t>
      </w:r>
    </w:p>
    <w:p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We begin by listing a set of restrictions on the preferences of the actors and their resources for which we can guarantee that unrecognized statehood is an equilibrium outcome.</w:t>
      </w:r>
    </w:p>
    <w:p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&lt;break&gt;</w:t>
      </w:r>
    </w:p>
    <w:p w:rsidR="00D11102" w:rsidRPr="00D11102" w:rsidRDefault="00D11102" w:rsidP="00D11102">
      <w:pPr>
        <w:spacing w:line="360" w:lineRule="auto"/>
        <w:rPr>
          <w:rFonts w:ascii="Times New Roman" w:hAnsi="Times New Roman" w:cs="Times New Roman"/>
          <w:sz w:val="24"/>
          <w:szCs w:val="24"/>
        </w:rPr>
      </w:pPr>
      <w:r w:rsidRPr="00D11102">
        <w:rPr>
          <w:rFonts w:ascii="Times New Roman" w:hAnsi="Times New Roman" w:cs="Times New Roman"/>
          <w:b/>
          <w:sz w:val="24"/>
          <w:szCs w:val="24"/>
        </w:rPr>
        <w:t>Definition 1:</w:t>
      </w:r>
      <w:r>
        <w:rPr>
          <w:rFonts w:ascii="Times New Roman" w:hAnsi="Times New Roman" w:cs="Times New Roman"/>
          <w:sz w:val="24"/>
          <w:szCs w:val="24"/>
        </w:rPr>
        <w:t xml:space="preserve"> </w:t>
      </w:r>
      <w:r w:rsidR="00AA7286">
        <w:rPr>
          <w:rFonts w:ascii="Times New Roman" w:hAnsi="Times New Roman" w:cs="Times New Roman"/>
          <w:sz w:val="24"/>
          <w:szCs w:val="24"/>
        </w:rPr>
        <w:t xml:space="preserve">The class </w:t>
      </w:r>
      <w:r w:rsidR="00AA7286" w:rsidRPr="00AA7286">
        <w:rPr>
          <w:rFonts w:ascii="Times New Roman" w:hAnsi="Times New Roman" w:cs="Times New Roman"/>
          <w:b/>
          <w:sz w:val="24"/>
          <w:szCs w:val="24"/>
        </w:rPr>
        <w:t>G</w:t>
      </w:r>
      <w:r w:rsidRPr="00D11102">
        <w:rPr>
          <w:rFonts w:ascii="Times New Roman" w:hAnsi="Times New Roman" w:cs="Times New Roman"/>
          <w:sz w:val="24"/>
          <w:szCs w:val="24"/>
        </w:rPr>
        <w:t xml:space="preserve"> includes all those games for which follow</w:t>
      </w:r>
      <w:r>
        <w:rPr>
          <w:rFonts w:ascii="Times New Roman" w:hAnsi="Times New Roman" w:cs="Times New Roman"/>
          <w:sz w:val="24"/>
          <w:szCs w:val="24"/>
        </w:rPr>
        <w:t>ing restrictions are satisfied:</w:t>
      </w:r>
    </w:p>
    <w:p w:rsidR="00D11102" w:rsidRPr="00D11102" w:rsidRDefault="00D11102" w:rsidP="00D11102">
      <w:pPr>
        <w:pStyle w:val="ListParagraph"/>
        <w:numPr>
          <w:ilvl w:val="0"/>
          <w:numId w:val="2"/>
        </w:numPr>
        <w:spacing w:line="360" w:lineRule="auto"/>
        <w:rPr>
          <w:rFonts w:ascii="Times New Roman" w:hAnsi="Times New Roman" w:cs="Times New Roman"/>
          <w:i/>
          <w:sz w:val="24"/>
          <w:szCs w:val="24"/>
        </w:rPr>
      </w:pPr>
      <w:r w:rsidRPr="00D11102">
        <w:rPr>
          <w:rFonts w:ascii="Times New Roman" w:hAnsi="Times New Roman" w:cs="Times New Roman"/>
          <w:i/>
          <w:sz w:val="24"/>
          <w:szCs w:val="24"/>
        </w:rPr>
        <w:t xml:space="preserve">For both players </w:t>
      </w:r>
      <w:r w:rsidRPr="00D11102">
        <w:rPr>
          <w:rFonts w:ascii="Times New Roman" w:hAnsi="Times New Roman" w:cs="Times New Roman"/>
          <w:i/>
          <w:sz w:val="24"/>
          <w:szCs w:val="24"/>
        </w:rPr>
        <w:t>g</w:t>
      </w:r>
      <w:r w:rsidRPr="00D11102">
        <w:rPr>
          <w:rFonts w:ascii="Times New Roman" w:hAnsi="Times New Roman" w:cs="Times New Roman"/>
          <w:i/>
          <w:sz w:val="24"/>
          <w:szCs w:val="24"/>
        </w:rPr>
        <w:t xml:space="preserve"> and </w:t>
      </w:r>
      <w:r w:rsidRPr="00D11102">
        <w:rPr>
          <w:rFonts w:ascii="Times New Roman" w:hAnsi="Times New Roman" w:cs="Times New Roman"/>
          <w:i/>
          <w:sz w:val="24"/>
          <w:szCs w:val="24"/>
        </w:rPr>
        <w:t>s</w:t>
      </w:r>
      <w:r w:rsidRPr="00D11102">
        <w:rPr>
          <w:rFonts w:ascii="Times New Roman" w:hAnsi="Times New Roman" w:cs="Times New Roman"/>
          <w:i/>
          <w:sz w:val="24"/>
          <w:szCs w:val="24"/>
        </w:rPr>
        <w:t>, remaining in the status quo is better than ceding at the begi</w:t>
      </w:r>
      <w:r>
        <w:rPr>
          <w:rFonts w:ascii="Times New Roman" w:hAnsi="Times New Roman" w:cs="Times New Roman"/>
          <w:i/>
          <w:sz w:val="24"/>
          <w:szCs w:val="24"/>
        </w:rPr>
        <w:t>nning of the game.</w:t>
      </w:r>
    </w:p>
    <w:p w:rsidR="00D11102" w:rsidRPr="00D11102" w:rsidRDefault="00D11102" w:rsidP="00D11102">
      <w:pPr>
        <w:pStyle w:val="ListParagraph"/>
        <w:numPr>
          <w:ilvl w:val="0"/>
          <w:numId w:val="2"/>
        </w:numPr>
        <w:spacing w:line="360" w:lineRule="auto"/>
        <w:rPr>
          <w:rFonts w:ascii="Times New Roman" w:hAnsi="Times New Roman" w:cs="Times New Roman"/>
          <w:i/>
          <w:sz w:val="24"/>
          <w:szCs w:val="24"/>
        </w:rPr>
      </w:pPr>
      <w:r w:rsidRPr="00D11102">
        <w:rPr>
          <w:rFonts w:ascii="Times New Roman" w:hAnsi="Times New Roman" w:cs="Times New Roman"/>
          <w:i/>
          <w:sz w:val="24"/>
          <w:szCs w:val="24"/>
        </w:rPr>
        <w:t xml:space="preserve">For both players </w:t>
      </w:r>
      <w:r w:rsidRPr="00D11102">
        <w:rPr>
          <w:rFonts w:ascii="Times New Roman" w:hAnsi="Times New Roman" w:cs="Times New Roman"/>
          <w:i/>
          <w:sz w:val="24"/>
          <w:szCs w:val="24"/>
        </w:rPr>
        <w:t>g</w:t>
      </w:r>
      <w:r w:rsidRPr="00D11102">
        <w:rPr>
          <w:rFonts w:ascii="Times New Roman" w:hAnsi="Times New Roman" w:cs="Times New Roman"/>
          <w:i/>
          <w:sz w:val="24"/>
          <w:szCs w:val="24"/>
        </w:rPr>
        <w:t xml:space="preserve"> and </w:t>
      </w:r>
      <w:r w:rsidRPr="00D11102">
        <w:rPr>
          <w:rFonts w:ascii="Times New Roman" w:hAnsi="Times New Roman" w:cs="Times New Roman"/>
          <w:i/>
          <w:sz w:val="24"/>
          <w:szCs w:val="24"/>
        </w:rPr>
        <w:t>s</w:t>
      </w:r>
      <w:r w:rsidRPr="00D11102">
        <w:rPr>
          <w:rFonts w:ascii="Times New Roman" w:hAnsi="Times New Roman" w:cs="Times New Roman"/>
          <w:i/>
          <w:sz w:val="24"/>
          <w:szCs w:val="24"/>
        </w:rPr>
        <w:t>, the expected outcome under war is worse than the status quo at the begi</w:t>
      </w:r>
      <w:r>
        <w:rPr>
          <w:rFonts w:ascii="Times New Roman" w:hAnsi="Times New Roman" w:cs="Times New Roman"/>
          <w:i/>
          <w:sz w:val="24"/>
          <w:szCs w:val="24"/>
        </w:rPr>
        <w:t>nning of the game.</w:t>
      </w:r>
    </w:p>
    <w:p w:rsidR="00D11102" w:rsidRPr="00D11102" w:rsidRDefault="00D11102" w:rsidP="00D11102">
      <w:pPr>
        <w:pStyle w:val="ListParagraph"/>
        <w:numPr>
          <w:ilvl w:val="0"/>
          <w:numId w:val="2"/>
        </w:numPr>
        <w:spacing w:line="360" w:lineRule="auto"/>
        <w:rPr>
          <w:rFonts w:ascii="Times New Roman" w:hAnsi="Times New Roman" w:cs="Times New Roman"/>
          <w:i/>
          <w:sz w:val="24"/>
          <w:szCs w:val="24"/>
        </w:rPr>
      </w:pPr>
      <w:r w:rsidRPr="00D11102">
        <w:rPr>
          <w:rFonts w:ascii="Times New Roman" w:hAnsi="Times New Roman" w:cs="Times New Roman"/>
          <w:i/>
          <w:sz w:val="24"/>
          <w:szCs w:val="24"/>
        </w:rPr>
        <w:t>Either the secessionists prefer ceding to war or the patron's disutility from war is greater than the per-period cost of offsetting the deterioration in the secessionists' sta</w:t>
      </w:r>
      <w:r>
        <w:rPr>
          <w:rFonts w:ascii="Times New Roman" w:hAnsi="Times New Roman" w:cs="Times New Roman"/>
          <w:i/>
          <w:sz w:val="24"/>
          <w:szCs w:val="24"/>
        </w:rPr>
        <w:t>tus quo payoffs.</w:t>
      </w:r>
    </w:p>
    <w:p w:rsidR="00D11102" w:rsidRPr="00D11102" w:rsidRDefault="00D11102" w:rsidP="00D11102">
      <w:pPr>
        <w:pStyle w:val="ListParagraph"/>
        <w:numPr>
          <w:ilvl w:val="0"/>
          <w:numId w:val="2"/>
        </w:numPr>
        <w:spacing w:line="360" w:lineRule="auto"/>
        <w:rPr>
          <w:rFonts w:ascii="Times New Roman" w:hAnsi="Times New Roman" w:cs="Times New Roman"/>
          <w:i/>
          <w:sz w:val="24"/>
          <w:szCs w:val="24"/>
        </w:rPr>
      </w:pPr>
      <w:r w:rsidRPr="00D11102">
        <w:rPr>
          <w:rFonts w:ascii="Times New Roman" w:hAnsi="Times New Roman" w:cs="Times New Roman"/>
          <w:i/>
          <w:sz w:val="24"/>
          <w:szCs w:val="24"/>
        </w:rPr>
        <w:t>Reunification is more important for the patron to avoid than for the international com</w:t>
      </w:r>
      <w:r>
        <w:rPr>
          <w:rFonts w:ascii="Times New Roman" w:hAnsi="Times New Roman" w:cs="Times New Roman"/>
          <w:i/>
          <w:sz w:val="24"/>
          <w:szCs w:val="24"/>
        </w:rPr>
        <w:t>munity to achieve.</w:t>
      </w:r>
    </w:p>
    <w:p w:rsidR="00D11102" w:rsidRPr="00D11102" w:rsidRDefault="00D11102" w:rsidP="00D11102">
      <w:pPr>
        <w:pStyle w:val="ListParagraph"/>
        <w:numPr>
          <w:ilvl w:val="0"/>
          <w:numId w:val="2"/>
        </w:numPr>
        <w:spacing w:line="360" w:lineRule="auto"/>
        <w:rPr>
          <w:rFonts w:ascii="Times New Roman" w:hAnsi="Times New Roman" w:cs="Times New Roman"/>
          <w:i/>
          <w:sz w:val="24"/>
          <w:szCs w:val="24"/>
        </w:rPr>
      </w:pPr>
      <w:r w:rsidRPr="00D11102">
        <w:rPr>
          <w:rFonts w:ascii="Times New Roman" w:hAnsi="Times New Roman" w:cs="Times New Roman"/>
          <w:i/>
          <w:sz w:val="24"/>
          <w:szCs w:val="24"/>
        </w:rPr>
        <w:t xml:space="preserve">Recognition of the secessionist state is more important for the international community to avoid than for the </w:t>
      </w:r>
      <w:r>
        <w:rPr>
          <w:rFonts w:ascii="Times New Roman" w:hAnsi="Times New Roman" w:cs="Times New Roman"/>
          <w:i/>
          <w:sz w:val="24"/>
          <w:szCs w:val="24"/>
        </w:rPr>
        <w:t>patron to achieve.</w:t>
      </w:r>
    </w:p>
    <w:p w:rsidR="00D11102" w:rsidRPr="00D11102" w:rsidRDefault="00D11102" w:rsidP="00D11102">
      <w:pPr>
        <w:pStyle w:val="ListParagraph"/>
        <w:numPr>
          <w:ilvl w:val="0"/>
          <w:numId w:val="2"/>
        </w:numPr>
        <w:spacing w:line="360" w:lineRule="auto"/>
        <w:rPr>
          <w:rFonts w:ascii="Times New Roman" w:hAnsi="Times New Roman" w:cs="Times New Roman"/>
          <w:i/>
          <w:sz w:val="24"/>
          <w:szCs w:val="24"/>
        </w:rPr>
      </w:pPr>
      <w:r w:rsidRPr="00D11102">
        <w:rPr>
          <w:rFonts w:ascii="Times New Roman" w:hAnsi="Times New Roman" w:cs="Times New Roman"/>
          <w:i/>
          <w:sz w:val="24"/>
          <w:szCs w:val="24"/>
        </w:rPr>
        <w:t xml:space="preserve">The patron can afford to deter player </w:t>
      </w:r>
      <w:r w:rsidRPr="00D11102">
        <w:rPr>
          <w:rFonts w:ascii="Times New Roman" w:hAnsi="Times New Roman" w:cs="Times New Roman"/>
          <w:i/>
          <w:sz w:val="24"/>
          <w:szCs w:val="24"/>
        </w:rPr>
        <w:t>c</w:t>
      </w:r>
      <w:r w:rsidRPr="00D11102">
        <w:rPr>
          <w:rFonts w:ascii="Times New Roman" w:hAnsi="Times New Roman" w:cs="Times New Roman"/>
          <w:i/>
          <w:sz w:val="24"/>
          <w:szCs w:val="24"/>
        </w:rPr>
        <w:t xml:space="preserve"> from inducing reunification at the begi</w:t>
      </w:r>
      <w:r>
        <w:rPr>
          <w:rFonts w:ascii="Times New Roman" w:hAnsi="Times New Roman" w:cs="Times New Roman"/>
          <w:i/>
          <w:sz w:val="24"/>
          <w:szCs w:val="24"/>
        </w:rPr>
        <w:t>nning of the game.</w:t>
      </w:r>
    </w:p>
    <w:p w:rsidR="00D11102" w:rsidRPr="00D11102" w:rsidRDefault="00D11102" w:rsidP="00D11102">
      <w:pPr>
        <w:pStyle w:val="ListParagraph"/>
        <w:numPr>
          <w:ilvl w:val="0"/>
          <w:numId w:val="2"/>
        </w:numPr>
        <w:spacing w:line="360" w:lineRule="auto"/>
        <w:rPr>
          <w:rFonts w:ascii="Times New Roman" w:hAnsi="Times New Roman" w:cs="Times New Roman"/>
          <w:i/>
          <w:sz w:val="24"/>
          <w:szCs w:val="24"/>
        </w:rPr>
      </w:pPr>
      <w:r w:rsidRPr="00D11102">
        <w:rPr>
          <w:rFonts w:ascii="Times New Roman" w:hAnsi="Times New Roman" w:cs="Times New Roman"/>
          <w:i/>
          <w:sz w:val="24"/>
          <w:szCs w:val="24"/>
        </w:rPr>
        <w:t>The patron can afford to pay to mainta</w:t>
      </w:r>
      <w:r>
        <w:rPr>
          <w:rFonts w:ascii="Times New Roman" w:hAnsi="Times New Roman" w:cs="Times New Roman"/>
          <w:i/>
          <w:sz w:val="24"/>
          <w:szCs w:val="24"/>
        </w:rPr>
        <w:t>in the status quo.</w:t>
      </w:r>
    </w:p>
    <w:p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lastRenderedPageBreak/>
        <w:t>We can show that at least one status quo equilibrium exists for any game satisfying the restrictions in Definition 1. Our concept of equilibrium is stationary Markov equilibrium in which strategies ignore all details of the history aside from the current state.</w:t>
      </w:r>
    </w:p>
    <w:p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Of the six state variables, Player </w:t>
      </w:r>
      <w:r w:rsidRPr="00D11102">
        <w:rPr>
          <w:rFonts w:ascii="Times New Roman" w:hAnsi="Times New Roman" w:cs="Times New Roman"/>
          <w:i/>
          <w:sz w:val="24"/>
          <w:szCs w:val="24"/>
        </w:rPr>
        <w:t>c</w:t>
      </w:r>
      <w:r w:rsidRPr="00D11102">
        <w:rPr>
          <w:rFonts w:ascii="Times New Roman" w:hAnsi="Times New Roman" w:cs="Times New Roman"/>
          <w:sz w:val="24"/>
          <w:szCs w:val="24"/>
        </w:rPr>
        <w:t xml:space="preserve"> dislikes war and so will never invest in either state variable associated with winning since they increase the likelihood that one of the inside actors chooses to fight. It would also not invest in the government's payoffs from ceding. The patron will never invest in the government's payoffs from winning or the secessionists' payoffs from ceding, and it will not invest in the government's status quo payoffs because player </w:t>
      </w:r>
      <w:r w:rsidRPr="00D11102">
        <w:rPr>
          <w:rFonts w:ascii="Times New Roman" w:hAnsi="Times New Roman" w:cs="Times New Roman"/>
          <w:i/>
          <w:sz w:val="24"/>
          <w:szCs w:val="24"/>
        </w:rPr>
        <w:t>c</w:t>
      </w:r>
      <w:r w:rsidRPr="00D11102">
        <w:rPr>
          <w:rFonts w:ascii="Times New Roman" w:hAnsi="Times New Roman" w:cs="Times New Roman"/>
          <w:sz w:val="24"/>
          <w:szCs w:val="24"/>
        </w:rPr>
        <w:t xml:space="preserve"> will not invest in the government's payoffs from war so there is no need to counter such an investment. This leaves three state variables in which each outside actor might invest, which we address while defining the Status Quo Equilibrium. </w:t>
      </w:r>
    </w:p>
    <w:p w:rsidR="00001ACC" w:rsidRPr="00001ACC" w:rsidRDefault="00001ACC" w:rsidP="00D11102">
      <w:pPr>
        <w:spacing w:line="360" w:lineRule="auto"/>
        <w:rPr>
          <w:rFonts w:ascii="Times New Roman" w:hAnsi="Times New Roman" w:cs="Times New Roman"/>
          <w:sz w:val="24"/>
          <w:szCs w:val="24"/>
        </w:rPr>
      </w:pPr>
      <w:r>
        <w:rPr>
          <w:rFonts w:ascii="Times New Roman" w:hAnsi="Times New Roman" w:cs="Times New Roman"/>
          <w:b/>
          <w:sz w:val="24"/>
          <w:szCs w:val="24"/>
        </w:rPr>
        <w:t>&lt;</w:t>
      </w:r>
      <w:r>
        <w:rPr>
          <w:rFonts w:ascii="Times New Roman" w:hAnsi="Times New Roman" w:cs="Times New Roman"/>
          <w:sz w:val="24"/>
          <w:szCs w:val="24"/>
        </w:rPr>
        <w:t>break&gt;</w:t>
      </w:r>
    </w:p>
    <w:p w:rsidR="00D11102" w:rsidRPr="00D11102" w:rsidRDefault="00D11102" w:rsidP="00D11102">
      <w:pPr>
        <w:spacing w:line="360" w:lineRule="auto"/>
        <w:rPr>
          <w:rFonts w:ascii="Times New Roman" w:hAnsi="Times New Roman" w:cs="Times New Roman"/>
          <w:i/>
          <w:sz w:val="24"/>
          <w:szCs w:val="24"/>
        </w:rPr>
      </w:pPr>
      <w:r w:rsidRPr="00D11102">
        <w:rPr>
          <w:rFonts w:ascii="Times New Roman" w:hAnsi="Times New Roman" w:cs="Times New Roman"/>
          <w:b/>
          <w:sz w:val="24"/>
          <w:szCs w:val="24"/>
        </w:rPr>
        <w:t>Definition 2</w:t>
      </w:r>
      <w:r>
        <w:rPr>
          <w:rFonts w:ascii="Times New Roman" w:hAnsi="Times New Roman" w:cs="Times New Roman"/>
          <w:sz w:val="24"/>
          <w:szCs w:val="24"/>
        </w:rPr>
        <w:t xml:space="preserve">: </w:t>
      </w:r>
      <w:r w:rsidRPr="00D11102">
        <w:rPr>
          <w:rFonts w:ascii="Times New Roman" w:hAnsi="Times New Roman" w:cs="Times New Roman"/>
          <w:i/>
          <w:sz w:val="24"/>
          <w:szCs w:val="24"/>
        </w:rPr>
        <w:t>A Status Quo Equilibrium is a stationary Markov equilibrium in which the outcome is perpetual unrecognized statehood.</w:t>
      </w:r>
    </w:p>
    <w:p w:rsidR="00D11102" w:rsidRPr="00D11102" w:rsidRDefault="00D11102" w:rsidP="00D11102">
      <w:pPr>
        <w:spacing w:line="360" w:lineRule="auto"/>
        <w:rPr>
          <w:rFonts w:ascii="Times New Roman" w:hAnsi="Times New Roman" w:cs="Times New Roman"/>
          <w:i/>
          <w:sz w:val="24"/>
          <w:szCs w:val="24"/>
        </w:rPr>
      </w:pPr>
      <w:r w:rsidRPr="00D11102">
        <w:rPr>
          <w:rFonts w:ascii="Times New Roman" w:hAnsi="Times New Roman" w:cs="Times New Roman"/>
          <w:i/>
          <w:sz w:val="24"/>
          <w:szCs w:val="24"/>
        </w:rPr>
        <w:tab/>
      </w:r>
      <w:r w:rsidRPr="00D11102">
        <w:rPr>
          <w:rFonts w:ascii="Times New Roman" w:hAnsi="Times New Roman" w:cs="Times New Roman"/>
          <w:i/>
          <w:sz w:val="24"/>
          <w:szCs w:val="24"/>
        </w:rPr>
        <w:t>The strategies for the government and secessionists in this equilibrium are to play their best responses given the continuation values induced by the investments of the outside actors. Unless otherwise noted below, playing Status Quo is the best response for both inside actors.</w:t>
      </w:r>
    </w:p>
    <w:p w:rsidR="00D11102" w:rsidRPr="00D11102" w:rsidRDefault="00D11102" w:rsidP="00D11102">
      <w:pPr>
        <w:spacing w:line="360" w:lineRule="auto"/>
        <w:rPr>
          <w:rFonts w:ascii="Times New Roman" w:hAnsi="Times New Roman" w:cs="Times New Roman"/>
          <w:i/>
          <w:sz w:val="24"/>
          <w:szCs w:val="24"/>
        </w:rPr>
      </w:pPr>
      <w:r w:rsidRPr="00D11102">
        <w:rPr>
          <w:rFonts w:ascii="Times New Roman" w:hAnsi="Times New Roman" w:cs="Times New Roman"/>
          <w:i/>
          <w:sz w:val="24"/>
          <w:szCs w:val="24"/>
        </w:rPr>
        <w:tab/>
      </w:r>
      <w:r w:rsidRPr="00D11102">
        <w:rPr>
          <w:rFonts w:ascii="Times New Roman" w:hAnsi="Times New Roman" w:cs="Times New Roman"/>
          <w:i/>
          <w:sz w:val="24"/>
          <w:szCs w:val="24"/>
        </w:rPr>
        <w:t>The strategies for the outside actors in each period are:</w:t>
      </w:r>
    </w:p>
    <w:p w:rsidR="00D11102" w:rsidRPr="00D11102" w:rsidRDefault="00D11102" w:rsidP="00D11102">
      <w:pPr>
        <w:pStyle w:val="ListParagraph"/>
        <w:numPr>
          <w:ilvl w:val="0"/>
          <w:numId w:val="3"/>
        </w:numPr>
        <w:spacing w:line="360" w:lineRule="auto"/>
        <w:rPr>
          <w:rFonts w:ascii="Times New Roman" w:hAnsi="Times New Roman" w:cs="Times New Roman"/>
          <w:i/>
          <w:sz w:val="24"/>
          <w:szCs w:val="24"/>
        </w:rPr>
      </w:pPr>
      <w:r w:rsidRPr="00D11102">
        <w:rPr>
          <w:rFonts w:ascii="Times New Roman" w:hAnsi="Times New Roman" w:cs="Times New Roman"/>
          <w:i/>
          <w:sz w:val="24"/>
          <w:szCs w:val="24"/>
        </w:rPr>
        <w:t xml:space="preserve">The patron invests enough in the secessionists Status Quo payoffs to deter Player </w:t>
      </w:r>
      <w:r w:rsidRPr="00D11102">
        <w:rPr>
          <w:rFonts w:ascii="Times New Roman" w:hAnsi="Times New Roman" w:cs="Times New Roman"/>
          <w:i/>
          <w:sz w:val="24"/>
          <w:szCs w:val="24"/>
        </w:rPr>
        <w:t>c</w:t>
      </w:r>
      <w:r w:rsidRPr="00D11102">
        <w:rPr>
          <w:rFonts w:ascii="Times New Roman" w:hAnsi="Times New Roman" w:cs="Times New Roman"/>
          <w:i/>
          <w:sz w:val="24"/>
          <w:szCs w:val="24"/>
        </w:rPr>
        <w:t xml:space="preserve"> from investing in the secessionists' payoffs from ceding. Otherwise, Player </w:t>
      </w:r>
      <w:r w:rsidRPr="00D11102">
        <w:rPr>
          <w:rFonts w:ascii="Times New Roman" w:hAnsi="Times New Roman" w:cs="Times New Roman"/>
          <w:i/>
          <w:sz w:val="24"/>
          <w:szCs w:val="24"/>
        </w:rPr>
        <w:t>c</w:t>
      </w:r>
      <w:r w:rsidRPr="00D11102">
        <w:rPr>
          <w:rFonts w:ascii="Times New Roman" w:hAnsi="Times New Roman" w:cs="Times New Roman"/>
          <w:i/>
          <w:sz w:val="24"/>
          <w:szCs w:val="24"/>
        </w:rPr>
        <w:t xml:space="preserve"> invests enough to induce the secessionists to play Cede.</w:t>
      </w:r>
    </w:p>
    <w:p w:rsidR="00D11102" w:rsidRPr="00D11102" w:rsidRDefault="00D11102" w:rsidP="00D11102">
      <w:pPr>
        <w:pStyle w:val="ListParagraph"/>
        <w:numPr>
          <w:ilvl w:val="0"/>
          <w:numId w:val="3"/>
        </w:numPr>
        <w:spacing w:line="360" w:lineRule="auto"/>
        <w:rPr>
          <w:rFonts w:ascii="Times New Roman" w:hAnsi="Times New Roman" w:cs="Times New Roman"/>
          <w:i/>
          <w:sz w:val="24"/>
          <w:szCs w:val="24"/>
        </w:rPr>
      </w:pPr>
      <w:r w:rsidRPr="00D11102">
        <w:rPr>
          <w:rFonts w:ascii="Times New Roman" w:hAnsi="Times New Roman" w:cs="Times New Roman"/>
          <w:i/>
          <w:sz w:val="24"/>
          <w:szCs w:val="24"/>
        </w:rPr>
        <w:t xml:space="preserve">Potential investments by Player </w:t>
      </w:r>
      <w:r w:rsidRPr="00D11102">
        <w:rPr>
          <w:rFonts w:ascii="Times New Roman" w:hAnsi="Times New Roman" w:cs="Times New Roman"/>
          <w:i/>
          <w:sz w:val="24"/>
          <w:szCs w:val="24"/>
        </w:rPr>
        <w:t>c</w:t>
      </w:r>
      <w:r w:rsidRPr="00D11102">
        <w:rPr>
          <w:rFonts w:ascii="Times New Roman" w:hAnsi="Times New Roman" w:cs="Times New Roman"/>
          <w:i/>
          <w:sz w:val="24"/>
          <w:szCs w:val="24"/>
        </w:rPr>
        <w:t xml:space="preserve"> in the government's status quo payoffs deter the patron from investing in the government's payoffs from ceding. If the patron were to make an investment larger than its willingness to pay, Player </w:t>
      </w:r>
      <w:r w:rsidRPr="00D11102">
        <w:rPr>
          <w:rFonts w:ascii="Times New Roman" w:hAnsi="Times New Roman" w:cs="Times New Roman"/>
          <w:i/>
          <w:sz w:val="24"/>
          <w:szCs w:val="24"/>
        </w:rPr>
        <w:t>c</w:t>
      </w:r>
      <w:r w:rsidRPr="00D11102">
        <w:rPr>
          <w:rFonts w:ascii="Times New Roman" w:hAnsi="Times New Roman" w:cs="Times New Roman"/>
          <w:i/>
          <w:sz w:val="24"/>
          <w:szCs w:val="24"/>
        </w:rPr>
        <w:t xml:space="preserve"> would not counter and the government would play Cede.</w:t>
      </w:r>
    </w:p>
    <w:p w:rsidR="00D11102" w:rsidRPr="00D11102" w:rsidRDefault="00D11102" w:rsidP="00D11102">
      <w:pPr>
        <w:pStyle w:val="ListParagraph"/>
        <w:numPr>
          <w:ilvl w:val="0"/>
          <w:numId w:val="3"/>
        </w:numPr>
        <w:spacing w:line="360" w:lineRule="auto"/>
        <w:rPr>
          <w:rFonts w:ascii="Times New Roman" w:hAnsi="Times New Roman" w:cs="Times New Roman"/>
          <w:i/>
          <w:sz w:val="24"/>
          <w:szCs w:val="24"/>
        </w:rPr>
      </w:pPr>
      <w:r w:rsidRPr="00D11102">
        <w:rPr>
          <w:rFonts w:ascii="Times New Roman" w:hAnsi="Times New Roman" w:cs="Times New Roman"/>
          <w:i/>
          <w:sz w:val="24"/>
          <w:szCs w:val="24"/>
        </w:rPr>
        <w:t xml:space="preserve">Potential investments by Player </w:t>
      </w:r>
      <w:r w:rsidRPr="00D11102">
        <w:rPr>
          <w:rFonts w:ascii="Times New Roman" w:hAnsi="Times New Roman" w:cs="Times New Roman"/>
          <w:i/>
          <w:sz w:val="24"/>
          <w:szCs w:val="24"/>
        </w:rPr>
        <w:t>c</w:t>
      </w:r>
      <w:r w:rsidRPr="00D11102">
        <w:rPr>
          <w:rFonts w:ascii="Times New Roman" w:hAnsi="Times New Roman" w:cs="Times New Roman"/>
          <w:i/>
          <w:sz w:val="24"/>
          <w:szCs w:val="24"/>
        </w:rPr>
        <w:t xml:space="preserve"> in the secessionists' status quo payoffs deter the patron from investing in the secessionists' payoffs from winning the conflict via fighting. If the patron were to make an investment larger than its willingness to pay, Player </w:t>
      </w:r>
      <w:r w:rsidRPr="00D11102">
        <w:rPr>
          <w:rFonts w:ascii="Times New Roman" w:hAnsi="Times New Roman" w:cs="Times New Roman"/>
          <w:i/>
          <w:sz w:val="24"/>
          <w:szCs w:val="24"/>
        </w:rPr>
        <w:t>c</w:t>
      </w:r>
      <w:r w:rsidRPr="00D11102">
        <w:rPr>
          <w:rFonts w:ascii="Times New Roman" w:hAnsi="Times New Roman" w:cs="Times New Roman"/>
          <w:i/>
          <w:sz w:val="24"/>
          <w:szCs w:val="24"/>
        </w:rPr>
        <w:t xml:space="preserve"> would not counter and the secessionists would play Fight.</w:t>
      </w:r>
    </w:p>
    <w:p w:rsidR="00D11102" w:rsidRPr="00D11102" w:rsidRDefault="00D11102" w:rsidP="00D11102">
      <w:pPr>
        <w:spacing w:line="360" w:lineRule="auto"/>
        <w:rPr>
          <w:rFonts w:ascii="Times New Roman" w:hAnsi="Times New Roman" w:cs="Times New Roman"/>
          <w:sz w:val="24"/>
          <w:szCs w:val="24"/>
        </w:rPr>
      </w:pPr>
      <w:r w:rsidRPr="00D11102">
        <w:rPr>
          <w:rFonts w:ascii="Times New Roman" w:hAnsi="Times New Roman" w:cs="Times New Roman"/>
          <w:sz w:val="24"/>
          <w:szCs w:val="24"/>
        </w:rPr>
        <w:lastRenderedPageBreak/>
        <w:t>Equilibrium actions are for the patron to maintain the status quo by investing enough to overcome the deterioration in the secessionists' status quo payoffs; for the international community to not invest and for both inside actors to play Status Quo each period.</w:t>
      </w:r>
    </w:p>
    <w:p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In order to establish that the Status Quo Equilibrium exists, we must show that each of three possible deviations will be deterred: (1) the secessioni</w:t>
      </w:r>
      <w:bookmarkStart w:id="0" w:name="_GoBack"/>
      <w:bookmarkEnd w:id="0"/>
      <w:r w:rsidR="00D11102" w:rsidRPr="00D11102">
        <w:rPr>
          <w:rFonts w:ascii="Times New Roman" w:hAnsi="Times New Roman" w:cs="Times New Roman"/>
          <w:sz w:val="24"/>
          <w:szCs w:val="24"/>
        </w:rPr>
        <w:t>sts provoked to Cede the international community, (2) the government provoked to cede by the patron, or (3) the secessionists provoked to fight by the patron.</w:t>
      </w:r>
      <w:r w:rsidR="00D11102">
        <w:rPr>
          <w:rStyle w:val="EndnoteReference"/>
          <w:rFonts w:ascii="Times New Roman" w:hAnsi="Times New Roman" w:cs="Times New Roman"/>
          <w:sz w:val="24"/>
          <w:szCs w:val="24"/>
        </w:rPr>
        <w:endnoteReference w:id="2"/>
      </w:r>
    </w:p>
    <w:p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Since the patron moves first, the only investment that takes place in the Status Quo Equilibrium is the patron's investment in the status quo payoffs of the secessionists to deter the international community from provoking the secessionists to cede the issue of sovereignty. This requires that Restrictions (</w:t>
      </w:r>
      <w:r>
        <w:rPr>
          <w:rFonts w:ascii="Times New Roman" w:hAnsi="Times New Roman" w:cs="Times New Roman"/>
          <w:sz w:val="24"/>
          <w:szCs w:val="24"/>
        </w:rPr>
        <w:t>3) and (4</w:t>
      </w:r>
      <w:r w:rsidRPr="00D11102">
        <w:rPr>
          <w:rFonts w:ascii="Times New Roman" w:hAnsi="Times New Roman" w:cs="Times New Roman"/>
          <w:sz w:val="24"/>
          <w:szCs w:val="24"/>
        </w:rPr>
        <w:t>) of Definition 1 hold. The patron must also have sufficient resources as per Restriction</w:t>
      </w:r>
      <w:r>
        <w:rPr>
          <w:rFonts w:ascii="Times New Roman" w:hAnsi="Times New Roman" w:cs="Times New Roman"/>
          <w:sz w:val="24"/>
          <w:szCs w:val="24"/>
        </w:rPr>
        <w:t>s (6) and (7</w:t>
      </w:r>
      <w:r w:rsidRPr="00D11102">
        <w:rPr>
          <w:rFonts w:ascii="Times New Roman" w:hAnsi="Times New Roman" w:cs="Times New Roman"/>
          <w:sz w:val="24"/>
          <w:szCs w:val="24"/>
        </w:rPr>
        <w:t>).</w:t>
      </w:r>
    </w:p>
    <w:p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The international community's willingness to counteract investments by the patron toward the other two disturbances</w:t>
      </w:r>
      <w:r w:rsidR="00D11102">
        <w:rPr>
          <w:rFonts w:ascii="Times New Roman" w:hAnsi="Times New Roman" w:cs="Times New Roman"/>
          <w:sz w:val="24"/>
          <w:szCs w:val="24"/>
        </w:rPr>
        <w:t xml:space="preserve"> (i.e., Restriction (5</w:t>
      </w:r>
      <w:r w:rsidR="00D11102" w:rsidRPr="00D11102">
        <w:rPr>
          <w:rFonts w:ascii="Times New Roman" w:hAnsi="Times New Roman" w:cs="Times New Roman"/>
          <w:sz w:val="24"/>
          <w:szCs w:val="24"/>
        </w:rPr>
        <w:t>)) implies that there will be no investments in equilibrium in cases (2) and (3). Case (3) also r</w:t>
      </w:r>
      <w:r w:rsidR="00D11102">
        <w:rPr>
          <w:rFonts w:ascii="Times New Roman" w:hAnsi="Times New Roman" w:cs="Times New Roman"/>
          <w:sz w:val="24"/>
          <w:szCs w:val="24"/>
        </w:rPr>
        <w:t>equires Restriction (4</w:t>
      </w:r>
      <w:r w:rsidR="00D11102" w:rsidRPr="00D11102">
        <w:rPr>
          <w:rFonts w:ascii="Times New Roman" w:hAnsi="Times New Roman" w:cs="Times New Roman"/>
          <w:sz w:val="24"/>
          <w:szCs w:val="24"/>
        </w:rPr>
        <w:t xml:space="preserve">) of Definition 1 and the implicit assumption that the patron is not able to skew the odds of the secessionists winning the conflict in a way that cannot be nullified by the international community. </w:t>
      </w:r>
    </w:p>
    <w:p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If, however, off-path investments are ever made such that Status Quo does not yield the highest continuation value for one of the players, that player will play Cede or Fight and the game will end.</w:t>
      </w:r>
    </w:p>
    <w:p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&lt;break&gt;</w:t>
      </w:r>
    </w:p>
    <w:p w:rsidR="00D11102" w:rsidRPr="00D11102" w:rsidRDefault="00001ACC" w:rsidP="00D11102">
      <w:pPr>
        <w:spacing w:line="360" w:lineRule="auto"/>
        <w:rPr>
          <w:rFonts w:ascii="Times New Roman" w:hAnsi="Times New Roman" w:cs="Times New Roman"/>
          <w:sz w:val="24"/>
          <w:szCs w:val="24"/>
        </w:rPr>
      </w:pPr>
      <w:r w:rsidRPr="00001ACC">
        <w:rPr>
          <w:rFonts w:ascii="Times New Roman" w:hAnsi="Times New Roman" w:cs="Times New Roman"/>
          <w:b/>
          <w:sz w:val="24"/>
          <w:szCs w:val="24"/>
        </w:rPr>
        <w:t>Proposition 1</w:t>
      </w:r>
      <w:r>
        <w:rPr>
          <w:rFonts w:ascii="Times New Roman" w:hAnsi="Times New Roman" w:cs="Times New Roman"/>
          <w:sz w:val="24"/>
          <w:szCs w:val="24"/>
        </w:rPr>
        <w:t xml:space="preserve">: </w:t>
      </w:r>
      <w:r w:rsidR="00D11102" w:rsidRPr="00001ACC">
        <w:rPr>
          <w:rFonts w:ascii="Times New Roman" w:hAnsi="Times New Roman" w:cs="Times New Roman"/>
          <w:i/>
          <w:sz w:val="24"/>
          <w:szCs w:val="24"/>
        </w:rPr>
        <w:t xml:space="preserve">For </w:t>
      </w:r>
      <w:r w:rsidR="00AA7286">
        <w:rPr>
          <w:rFonts w:ascii="Times New Roman" w:hAnsi="Times New Roman" w:cs="Times New Roman"/>
          <w:i/>
          <w:sz w:val="24"/>
          <w:szCs w:val="24"/>
        </w:rPr>
        <w:t xml:space="preserve">any game in the class of games </w:t>
      </w:r>
      <w:r w:rsidR="00AA7286" w:rsidRPr="00AA7286">
        <w:rPr>
          <w:rFonts w:ascii="Times New Roman" w:hAnsi="Times New Roman" w:cs="Times New Roman"/>
          <w:b/>
          <w:i/>
          <w:sz w:val="24"/>
          <w:szCs w:val="24"/>
        </w:rPr>
        <w:t>G</w:t>
      </w:r>
      <w:r w:rsidR="00D11102" w:rsidRPr="00001ACC">
        <w:rPr>
          <w:rFonts w:ascii="Times New Roman" w:hAnsi="Times New Roman" w:cs="Times New Roman"/>
          <w:i/>
          <w:sz w:val="24"/>
          <w:szCs w:val="24"/>
        </w:rPr>
        <w:t>, there exists at least one Status Quo Equilibrium.</w:t>
      </w:r>
    </w:p>
    <w:p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The full proof of Proposition 1 is available in Buzard, Graham and Horne (2017).</w:t>
      </w:r>
    </w:p>
    <w:p w:rsidR="00D11102" w:rsidRPr="00D11102" w:rsidRDefault="00D11102" w:rsidP="00D11102">
      <w:pPr>
        <w:spacing w:line="360" w:lineRule="auto"/>
        <w:rPr>
          <w:rFonts w:ascii="Times New Roman" w:hAnsi="Times New Roman" w:cs="Times New Roman"/>
          <w:sz w:val="24"/>
          <w:szCs w:val="24"/>
        </w:rPr>
      </w:pPr>
    </w:p>
    <w:p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Discussion</w:t>
      </w:r>
    </w:p>
    <w:p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lastRenderedPageBreak/>
        <w:t>The existence and durability of this not-infrequently observed status quo equilibrium is counterintuitive on two levels. First, the large, relatively rich international community is outspent by a relatively small, less-resourced patron; second, unrecognized statehood is a stable equilibrium in spite of being undesirable to all players. The key condition leading to this outcome is that each outside actor's willingness to pay to achieve its most preferred outcome is outweighed by the other's desire to avoid its least desired outcome. An ongoing unresolved conflict results.</w:t>
      </w:r>
    </w:p>
    <w:p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Despite its high costs, this equilibrium is quite robust. Because player </w:t>
      </w:r>
      <w:r w:rsidRPr="00D11102">
        <w:rPr>
          <w:rFonts w:ascii="Times New Roman" w:hAnsi="Times New Roman" w:cs="Times New Roman"/>
          <w:i/>
          <w:sz w:val="24"/>
          <w:szCs w:val="24"/>
        </w:rPr>
        <w:t>c</w:t>
      </w:r>
      <w:r w:rsidRPr="00D11102">
        <w:rPr>
          <w:rFonts w:ascii="Times New Roman" w:hAnsi="Times New Roman" w:cs="Times New Roman"/>
          <w:sz w:val="24"/>
          <w:szCs w:val="24"/>
        </w:rPr>
        <w:t xml:space="preserve"> and the patron can adjust contributions to reflect changing conditions on the ground, exogenous shocks that might otherwise have the potential to alter the equilibrium have their strategic impact nullified. For example, while a drought in the unrecognized state might decrease the secessionist elite's payoffs from the status quo and increase their need for international trade and assistance, additional humanitarian and economic assistance from the patron can offset the effects of the shock and preserve the status quo.</w:t>
      </w:r>
    </w:p>
    <w:p w:rsidR="00D11102" w:rsidRPr="00D11102" w:rsidRDefault="00D11102" w:rsidP="00D11102">
      <w:pPr>
        <w:spacing w:line="360" w:lineRule="auto"/>
        <w:rPr>
          <w:rFonts w:ascii="Times New Roman" w:hAnsi="Times New Roman" w:cs="Times New Roman"/>
          <w:sz w:val="24"/>
          <w:szCs w:val="24"/>
        </w:rPr>
      </w:pPr>
    </w:p>
    <w:p w:rsidR="00D11102" w:rsidRPr="00D11102" w:rsidRDefault="00001ACC" w:rsidP="00D11102">
      <w:pPr>
        <w:spacing w:line="360" w:lineRule="auto"/>
        <w:rPr>
          <w:rFonts w:ascii="Times New Roman" w:hAnsi="Times New Roman" w:cs="Times New Roman"/>
          <w:sz w:val="24"/>
          <w:szCs w:val="24"/>
        </w:rPr>
      </w:pPr>
      <w:r>
        <w:rPr>
          <w:rFonts w:ascii="Times New Roman" w:hAnsi="Times New Roman" w:cs="Times New Roman"/>
          <w:sz w:val="24"/>
          <w:szCs w:val="24"/>
        </w:rPr>
        <w:t>Alternative Outcomes</w:t>
      </w:r>
    </w:p>
    <w:p w:rsidR="00D11102" w:rsidRPr="00D11102" w:rsidRDefault="00D11102" w:rsidP="00AA7286">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The restrictions in Definition 1 do not provide for a unique equilibrium, or even a unique equilibrium outcome. At least one additional equilibrium outcome always coexists with the status quo outcome: at least one of (Fight,Fight), (Fight,Cede) and (Cede,Fight) will always be an equilibrium outcome of the stage game.</w:t>
      </w:r>
    </w:p>
    <w:p w:rsidR="00D11102" w:rsidRPr="00D11102" w:rsidRDefault="00D11102" w:rsidP="00AA7286">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 xml:space="preserve">There are at least two takeaways from the multiplicity of equilibrium outcomes. First, it indicates that there may be an important role for external actors to play in coordinating expectations about which equilibrium will be played, and in the absence of such coordination, equilibrium switching from the status quo equilibrium to one of the other outcomes is possible. Second, most of the types of outcomes that we observe in the post-WWII era are consistent with the set of restrictions outlined in Proposition 1 that support the status quo outcome. </w:t>
      </w:r>
    </w:p>
    <w:p w:rsidR="00D11102" w:rsidRPr="00D11102" w:rsidRDefault="00D11102" w:rsidP="00D11102">
      <w:pPr>
        <w:spacing w:line="360" w:lineRule="auto"/>
        <w:rPr>
          <w:rFonts w:ascii="Times New Roman" w:hAnsi="Times New Roman" w:cs="Times New Roman"/>
          <w:sz w:val="24"/>
          <w:szCs w:val="24"/>
        </w:rPr>
      </w:pPr>
    </w:p>
    <w:p w:rsidR="00D11102" w:rsidRPr="00D11102" w:rsidRDefault="00D11102" w:rsidP="00001ACC">
      <w:pPr>
        <w:spacing w:line="360" w:lineRule="auto"/>
        <w:jc w:val="center"/>
        <w:rPr>
          <w:rFonts w:ascii="Times New Roman" w:hAnsi="Times New Roman" w:cs="Times New Roman"/>
          <w:sz w:val="24"/>
          <w:szCs w:val="24"/>
        </w:rPr>
      </w:pPr>
      <w:r w:rsidRPr="00D11102">
        <w:rPr>
          <w:rFonts w:ascii="Times New Roman" w:hAnsi="Times New Roman" w:cs="Times New Roman"/>
          <w:sz w:val="24"/>
          <w:szCs w:val="24"/>
        </w:rPr>
        <w:t>T</w:t>
      </w:r>
      <w:r w:rsidR="00001ACC">
        <w:rPr>
          <w:rFonts w:ascii="Times New Roman" w:hAnsi="Times New Roman" w:cs="Times New Roman"/>
          <w:sz w:val="24"/>
          <w:szCs w:val="24"/>
        </w:rPr>
        <w:t>he Impact of Economic Sanctions</w:t>
      </w:r>
    </w:p>
    <w:p w:rsidR="00D11102" w:rsidRPr="00D11102" w:rsidRDefault="00D11102" w:rsidP="00001ACC">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lastRenderedPageBreak/>
        <w:t xml:space="preserve">In </w:t>
      </w:r>
      <w:r w:rsidR="00001ACC">
        <w:rPr>
          <w:rFonts w:ascii="Times New Roman" w:hAnsi="Times New Roman" w:cs="Times New Roman"/>
          <w:sz w:val="24"/>
          <w:szCs w:val="24"/>
        </w:rPr>
        <w:t>the previous section</w:t>
      </w:r>
      <w:r w:rsidRPr="00D11102">
        <w:rPr>
          <w:rFonts w:ascii="Times New Roman" w:hAnsi="Times New Roman" w:cs="Times New Roman"/>
          <w:sz w:val="24"/>
          <w:szCs w:val="24"/>
        </w:rPr>
        <w:t xml:space="preserve">, we considered the outside actors' abilities to make investments to increase the various payoffs of the home state government and the secessionists. Player </w:t>
      </w:r>
      <w:r w:rsidRPr="00D11102">
        <w:rPr>
          <w:rFonts w:ascii="Times New Roman" w:hAnsi="Times New Roman" w:cs="Times New Roman"/>
          <w:i/>
          <w:sz w:val="24"/>
          <w:szCs w:val="24"/>
        </w:rPr>
        <w:t>c</w:t>
      </w:r>
      <w:r w:rsidRPr="00D11102">
        <w:rPr>
          <w:rFonts w:ascii="Times New Roman" w:hAnsi="Times New Roman" w:cs="Times New Roman"/>
          <w:sz w:val="24"/>
          <w:szCs w:val="24"/>
        </w:rPr>
        <w:t xml:space="preserve">, in particular, often employs another option by joining the home state in enforcing economic sanctions against the unrecognized state, an action that </w:t>
      </w:r>
      <w:r w:rsidRPr="00D11102">
        <w:rPr>
          <w:rFonts w:ascii="Times New Roman" w:hAnsi="Times New Roman" w:cs="Times New Roman"/>
          <w:i/>
          <w:sz w:val="24"/>
          <w:szCs w:val="24"/>
        </w:rPr>
        <w:t>reduces</w:t>
      </w:r>
      <w:r w:rsidRPr="00D11102">
        <w:rPr>
          <w:rFonts w:ascii="Times New Roman" w:hAnsi="Times New Roman" w:cs="Times New Roman"/>
          <w:sz w:val="24"/>
          <w:szCs w:val="24"/>
        </w:rPr>
        <w:t xml:space="preserve"> the secessionists' payoffs from the status quo. Note that this may be particularly effective if </w:t>
      </w:r>
      <w:r w:rsidRPr="00D11102">
        <w:rPr>
          <w:rFonts w:ascii="Times New Roman" w:hAnsi="Times New Roman" w:cs="Times New Roman"/>
          <w:i/>
          <w:sz w:val="24"/>
          <w:szCs w:val="24"/>
        </w:rPr>
        <w:t>c</w:t>
      </w:r>
      <w:r w:rsidRPr="00D11102">
        <w:rPr>
          <w:rFonts w:ascii="Times New Roman" w:hAnsi="Times New Roman" w:cs="Times New Roman"/>
          <w:sz w:val="24"/>
          <w:szCs w:val="24"/>
        </w:rPr>
        <w:t xml:space="preserve"> is a large coalition of states acting in concert. </w:t>
      </w:r>
    </w:p>
    <w:p w:rsidR="00D11102" w:rsidRPr="00D11102" w:rsidRDefault="00AA7286"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Let us begin with the simplest case, in which the sanctions affect only the secessionists' status quo payoffs, as when the imposition of sanctions has a negative impact on the economy of the unrecognized state. In this case, the effect of sanctions on the unrecognized state's choice is ambiguous. </w:t>
      </w:r>
    </w:p>
    <w:p w:rsidR="00D11102" w:rsidRPr="00D11102" w:rsidRDefault="00AA7286" w:rsidP="00D11102">
      <w:pPr>
        <w:spacing w:line="360" w:lineRule="auto"/>
        <w:rPr>
          <w:rFonts w:ascii="Times New Roman" w:hAnsi="Times New Roman" w:cs="Times New Roman"/>
          <w:sz w:val="24"/>
          <w:szCs w:val="24"/>
        </w:rPr>
      </w:pPr>
      <w:r>
        <w:rPr>
          <w:rFonts w:ascii="Times New Roman" w:hAnsi="Times New Roman" w:cs="Times New Roman"/>
          <w:sz w:val="24"/>
          <w:szCs w:val="24"/>
        </w:rPr>
        <w:t>&lt;break&gt;</w:t>
      </w:r>
    </w:p>
    <w:p w:rsidR="00D11102" w:rsidRPr="00D11102" w:rsidRDefault="00D11102" w:rsidP="00D11102">
      <w:pPr>
        <w:spacing w:line="360" w:lineRule="auto"/>
        <w:rPr>
          <w:rFonts w:ascii="Times New Roman" w:hAnsi="Times New Roman" w:cs="Times New Roman"/>
          <w:i/>
          <w:sz w:val="24"/>
          <w:szCs w:val="24"/>
        </w:rPr>
      </w:pPr>
      <w:r w:rsidRPr="00D11102">
        <w:rPr>
          <w:rFonts w:ascii="Times New Roman" w:hAnsi="Times New Roman" w:cs="Times New Roman"/>
          <w:b/>
          <w:sz w:val="24"/>
          <w:szCs w:val="24"/>
        </w:rPr>
        <w:t>Proposition 2</w:t>
      </w:r>
      <w:r>
        <w:rPr>
          <w:rFonts w:ascii="Times New Roman" w:hAnsi="Times New Roman" w:cs="Times New Roman"/>
          <w:sz w:val="24"/>
          <w:szCs w:val="24"/>
        </w:rPr>
        <w:t xml:space="preserve">: </w:t>
      </w:r>
      <w:r w:rsidRPr="00D11102">
        <w:rPr>
          <w:rFonts w:ascii="Times New Roman" w:hAnsi="Times New Roman" w:cs="Times New Roman"/>
          <w:i/>
          <w:sz w:val="24"/>
          <w:szCs w:val="24"/>
        </w:rPr>
        <w:t xml:space="preserve">Assume the restrictions of Definition 1 hold in the absence of sanctions and that sanctions affect only player </w:t>
      </w:r>
      <w:r w:rsidRPr="00D11102">
        <w:rPr>
          <w:rFonts w:ascii="Times New Roman" w:hAnsi="Times New Roman" w:cs="Times New Roman"/>
          <w:i/>
          <w:sz w:val="24"/>
          <w:szCs w:val="24"/>
        </w:rPr>
        <w:t>s</w:t>
      </w:r>
      <w:r w:rsidRPr="00D11102">
        <w:rPr>
          <w:rFonts w:ascii="Times New Roman" w:hAnsi="Times New Roman" w:cs="Times New Roman"/>
          <w:i/>
          <w:sz w:val="24"/>
          <w:szCs w:val="24"/>
        </w:rPr>
        <w:t>'s payoffs to maintaining the Status Quo.  In order for sanctions to lead to ceding by the secessionists, the following are required:</w:t>
      </w:r>
    </w:p>
    <w:p w:rsidR="00D11102" w:rsidRPr="00D11102" w:rsidRDefault="00D11102" w:rsidP="00D11102">
      <w:pPr>
        <w:pStyle w:val="ListParagraph"/>
        <w:numPr>
          <w:ilvl w:val="0"/>
          <w:numId w:val="4"/>
        </w:numPr>
        <w:spacing w:line="360" w:lineRule="auto"/>
        <w:rPr>
          <w:rFonts w:ascii="Times New Roman" w:hAnsi="Times New Roman" w:cs="Times New Roman"/>
          <w:i/>
          <w:sz w:val="24"/>
          <w:szCs w:val="24"/>
        </w:rPr>
      </w:pPr>
      <w:r w:rsidRPr="00D11102">
        <w:rPr>
          <w:rFonts w:ascii="Times New Roman" w:hAnsi="Times New Roman" w:cs="Times New Roman"/>
          <w:i/>
          <w:sz w:val="24"/>
          <w:szCs w:val="24"/>
        </w:rPr>
        <w:t>The patron must either be unable or find that it is not worthwhile to invest the additional amount now requi</w:t>
      </w:r>
      <w:r w:rsidRPr="00D11102">
        <w:rPr>
          <w:rFonts w:ascii="Times New Roman" w:hAnsi="Times New Roman" w:cs="Times New Roman"/>
          <w:i/>
          <w:sz w:val="24"/>
          <w:szCs w:val="24"/>
        </w:rPr>
        <w:t>red to maintain the status quo.</w:t>
      </w:r>
    </w:p>
    <w:p w:rsidR="00D11102" w:rsidRPr="00D11102" w:rsidRDefault="00D11102" w:rsidP="00D11102">
      <w:pPr>
        <w:pStyle w:val="ListParagraph"/>
        <w:numPr>
          <w:ilvl w:val="0"/>
          <w:numId w:val="4"/>
        </w:numPr>
        <w:spacing w:line="360" w:lineRule="auto"/>
        <w:rPr>
          <w:rFonts w:ascii="Times New Roman" w:hAnsi="Times New Roman" w:cs="Times New Roman"/>
          <w:i/>
          <w:sz w:val="24"/>
          <w:szCs w:val="24"/>
        </w:rPr>
      </w:pPr>
      <w:r w:rsidRPr="00D11102">
        <w:rPr>
          <w:rFonts w:ascii="Times New Roman" w:hAnsi="Times New Roman" w:cs="Times New Roman"/>
          <w:i/>
          <w:sz w:val="24"/>
          <w:szCs w:val="24"/>
        </w:rPr>
        <w:t>The patron must either be unable or find that it is not worthwhile to invest to instigate</w:t>
      </w:r>
      <w:r w:rsidRPr="00D11102">
        <w:rPr>
          <w:rFonts w:ascii="Times New Roman" w:hAnsi="Times New Roman" w:cs="Times New Roman"/>
          <w:i/>
          <w:sz w:val="24"/>
          <w:szCs w:val="24"/>
        </w:rPr>
        <w:t xml:space="preserve"> fighting by the secessionists.</w:t>
      </w:r>
    </w:p>
    <w:p w:rsidR="00D11102" w:rsidRPr="00D11102" w:rsidRDefault="00D11102" w:rsidP="00D11102">
      <w:pPr>
        <w:pStyle w:val="ListParagraph"/>
        <w:numPr>
          <w:ilvl w:val="0"/>
          <w:numId w:val="4"/>
        </w:numPr>
        <w:spacing w:line="360" w:lineRule="auto"/>
        <w:rPr>
          <w:rFonts w:ascii="Times New Roman" w:hAnsi="Times New Roman" w:cs="Times New Roman"/>
          <w:i/>
          <w:sz w:val="24"/>
          <w:szCs w:val="24"/>
        </w:rPr>
      </w:pPr>
      <w:r w:rsidRPr="00D11102">
        <w:rPr>
          <w:rFonts w:ascii="Times New Roman" w:hAnsi="Times New Roman" w:cs="Times New Roman"/>
          <w:i/>
          <w:sz w:val="24"/>
          <w:szCs w:val="24"/>
        </w:rPr>
        <w:t>The secessionists' continuation value from playing Cede must be higher than their continu</w:t>
      </w:r>
      <w:r w:rsidRPr="00D11102">
        <w:rPr>
          <w:rFonts w:ascii="Times New Roman" w:hAnsi="Times New Roman" w:cs="Times New Roman"/>
          <w:i/>
          <w:sz w:val="24"/>
          <w:szCs w:val="24"/>
        </w:rPr>
        <w:t>ation value from playing Fight.</w:t>
      </w:r>
    </w:p>
    <w:p w:rsidR="00D11102" w:rsidRPr="00D11102" w:rsidRDefault="00D11102" w:rsidP="00D11102">
      <w:pPr>
        <w:spacing w:line="360" w:lineRule="auto"/>
        <w:rPr>
          <w:rFonts w:ascii="Times New Roman" w:hAnsi="Times New Roman" w:cs="Times New Roman"/>
          <w:sz w:val="24"/>
          <w:szCs w:val="24"/>
        </w:rPr>
      </w:pPr>
      <w:r w:rsidRPr="00D11102">
        <w:rPr>
          <w:rFonts w:ascii="Times New Roman" w:hAnsi="Times New Roman" w:cs="Times New Roman"/>
          <w:sz w:val="24"/>
          <w:szCs w:val="24"/>
        </w:rPr>
        <w:t>The proof of Proposition 2 can be found in Buzard, Graham and Horne (2017).</w:t>
      </w:r>
    </w:p>
    <w:p w:rsidR="00D11102" w:rsidRPr="00D11102" w:rsidRDefault="00AA7286"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If Condition 1 fails, player </w:t>
      </w:r>
      <w:r w:rsidR="00D11102" w:rsidRPr="00D11102">
        <w:rPr>
          <w:rFonts w:ascii="Times New Roman" w:hAnsi="Times New Roman" w:cs="Times New Roman"/>
          <w:i/>
          <w:sz w:val="24"/>
          <w:szCs w:val="24"/>
        </w:rPr>
        <w:t>p</w:t>
      </w:r>
      <w:r w:rsidR="00D11102" w:rsidRPr="00D11102">
        <w:rPr>
          <w:rFonts w:ascii="Times New Roman" w:hAnsi="Times New Roman" w:cs="Times New Roman"/>
          <w:sz w:val="24"/>
          <w:szCs w:val="24"/>
        </w:rPr>
        <w:t xml:space="preserve"> will continue to invest to prevent reunification as in Proposition 1. If Conditions 2 or 3 fail, sanctions will lead to fighting i</w:t>
      </w:r>
      <w:r w:rsidR="00B67C50">
        <w:rPr>
          <w:rFonts w:ascii="Times New Roman" w:hAnsi="Times New Roman" w:cs="Times New Roman"/>
          <w:sz w:val="24"/>
          <w:szCs w:val="24"/>
        </w:rPr>
        <w:t>nitiated by the secessionists—</w:t>
      </w:r>
      <w:r w:rsidR="00D11102" w:rsidRPr="00D11102">
        <w:rPr>
          <w:rFonts w:ascii="Times New Roman" w:hAnsi="Times New Roman" w:cs="Times New Roman"/>
          <w:sz w:val="24"/>
          <w:szCs w:val="24"/>
        </w:rPr>
        <w:t xml:space="preserve">either supported by the patron, or without its support in the case of Condition 3. Note here from Condition 2 that sanctions can induce investment behavior by the patron that was ruled out under the restrictions of Definition 1: the goal of sanctions is to destabilize the Status Quo Equilibrium and they certainly can achieve that goal but there may be unintended consequences, most notably the initiation of war by the secessionists. </w:t>
      </w:r>
    </w:p>
    <w:p w:rsidR="00D11102" w:rsidRPr="00D11102" w:rsidRDefault="00D11102" w:rsidP="00AA7286">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lastRenderedPageBreak/>
        <w:t xml:space="preserve">We can add realism by allowing sanctions to have a negative effect not only on the economy (the status quo payoffs) but also on the military capabilities of the secessionists (the expected payoffs from war). This is an important extension because one motivation for sanctions is often precisely that -- to weaken the military capability of the secessionists. </w:t>
      </w:r>
    </w:p>
    <w:p w:rsidR="00D11102" w:rsidRPr="00D11102" w:rsidRDefault="00AA7286"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 xml:space="preserve">In the model, this is represented as reducing the secessionists' probability of victory in the war lottery. This should serve to increase the range of parameters over which the conditions of Proposition 2 hold. However, at the same time, the home government experiences changes of the same magnitude and opposite sign in its war lottery, increasing its payoffs from playing Fight. </w:t>
      </w:r>
    </w:p>
    <w:p w:rsidR="00D11102" w:rsidRPr="00D11102" w:rsidRDefault="00AA7286" w:rsidP="00D11102">
      <w:pPr>
        <w:spacing w:line="360" w:lineRule="auto"/>
        <w:rPr>
          <w:rFonts w:ascii="Times New Roman" w:hAnsi="Times New Roman" w:cs="Times New Roman"/>
          <w:sz w:val="24"/>
          <w:szCs w:val="24"/>
        </w:rPr>
      </w:pPr>
      <w:r>
        <w:rPr>
          <w:rFonts w:ascii="Times New Roman" w:hAnsi="Times New Roman" w:cs="Times New Roman"/>
          <w:sz w:val="24"/>
          <w:szCs w:val="24"/>
        </w:rPr>
        <w:t>&lt;break&gt;</w:t>
      </w:r>
    </w:p>
    <w:p w:rsidR="00D11102" w:rsidRPr="00D11102" w:rsidRDefault="00AA7286" w:rsidP="00D11102">
      <w:pPr>
        <w:spacing w:line="360" w:lineRule="auto"/>
        <w:rPr>
          <w:rFonts w:ascii="Times New Roman" w:hAnsi="Times New Roman" w:cs="Times New Roman"/>
          <w:sz w:val="24"/>
          <w:szCs w:val="24"/>
        </w:rPr>
      </w:pPr>
      <w:r>
        <w:rPr>
          <w:rFonts w:ascii="Times New Roman" w:hAnsi="Times New Roman" w:cs="Times New Roman"/>
          <w:b/>
          <w:sz w:val="24"/>
          <w:szCs w:val="24"/>
        </w:rPr>
        <w:t xml:space="preserve">Proposition 3: </w:t>
      </w:r>
      <w:r w:rsidR="00D11102" w:rsidRPr="00D11102">
        <w:rPr>
          <w:rFonts w:ascii="Times New Roman" w:hAnsi="Times New Roman" w:cs="Times New Roman"/>
          <w:sz w:val="24"/>
          <w:szCs w:val="24"/>
        </w:rPr>
        <w:t xml:space="preserve">Assume the restrictions of Definition 1 hold in the absence of sanctions and that sanctions affect both player </w:t>
      </w:r>
      <w:r w:rsidR="00D11102" w:rsidRPr="00D11102">
        <w:rPr>
          <w:rFonts w:ascii="Times New Roman" w:hAnsi="Times New Roman" w:cs="Times New Roman"/>
          <w:i/>
          <w:sz w:val="24"/>
          <w:szCs w:val="24"/>
        </w:rPr>
        <w:t>s</w:t>
      </w:r>
      <w:r w:rsidR="00D11102" w:rsidRPr="00D11102">
        <w:rPr>
          <w:rFonts w:ascii="Times New Roman" w:hAnsi="Times New Roman" w:cs="Times New Roman"/>
          <w:sz w:val="24"/>
          <w:szCs w:val="24"/>
        </w:rPr>
        <w:t>'s status quo payoffs and its military capabilities. The parameter space over which a war will be initiated by the home state is increasing in the magnitude of the sanctions' impact on the secessionists' military capabilities.</w:t>
      </w:r>
    </w:p>
    <w:p w:rsidR="00D11102" w:rsidRPr="00D11102" w:rsidRDefault="00D11102" w:rsidP="00AA7286">
      <w:pPr>
        <w:spacing w:line="360" w:lineRule="auto"/>
        <w:ind w:firstLine="720"/>
        <w:rPr>
          <w:rFonts w:ascii="Times New Roman" w:hAnsi="Times New Roman" w:cs="Times New Roman"/>
          <w:sz w:val="24"/>
          <w:szCs w:val="24"/>
        </w:rPr>
      </w:pPr>
      <w:r w:rsidRPr="00D11102">
        <w:rPr>
          <w:rFonts w:ascii="Times New Roman" w:hAnsi="Times New Roman" w:cs="Times New Roman"/>
          <w:sz w:val="24"/>
          <w:szCs w:val="24"/>
        </w:rPr>
        <w:t>It is immediate that the stronger is the impact of sanctions on the secessionists military, the stronger is the effect on the home government's value of fighting and the greater is the range of parameters over which this change in payoffs will lead to a change in behavior.</w:t>
      </w:r>
    </w:p>
    <w:p w:rsidR="00D11102" w:rsidRPr="00D11102" w:rsidRDefault="00AA7286" w:rsidP="00D11102">
      <w:pPr>
        <w:spacing w:line="360" w:lineRule="auto"/>
        <w:rPr>
          <w:rFonts w:ascii="Times New Roman" w:hAnsi="Times New Roman" w:cs="Times New Roman"/>
          <w:sz w:val="24"/>
          <w:szCs w:val="24"/>
        </w:rPr>
      </w:pPr>
      <w:r>
        <w:rPr>
          <w:rFonts w:ascii="Times New Roman" w:hAnsi="Times New Roman" w:cs="Times New Roman"/>
          <w:sz w:val="24"/>
          <w:szCs w:val="24"/>
        </w:rPr>
        <w:tab/>
      </w:r>
      <w:r w:rsidR="00D11102" w:rsidRPr="00D11102">
        <w:rPr>
          <w:rFonts w:ascii="Times New Roman" w:hAnsi="Times New Roman" w:cs="Times New Roman"/>
          <w:sz w:val="24"/>
          <w:szCs w:val="24"/>
        </w:rPr>
        <w:t>Thus, Propositions 2 and 3 imply that sanctions are both wealth destroying and violence increasing. The sanctions destroy wealth directly by damaging the economy of the secessionist region and lowering the secessionists' payoffs from the status quo. If the degradation of status quo payoffs are not offset by the patron and if the secessionists' continuation value from fighting exceeds that from the status quo before the continuation value from ceding does, the secessionists will initiate war. Conversely, if the sanctions degrade the secessionists military capabilities sufficiently, it induces the home state to fight.</w:t>
      </w:r>
    </w:p>
    <w:p w:rsidR="002735F5" w:rsidRPr="002735F5" w:rsidRDefault="002735F5" w:rsidP="002735F5">
      <w:pPr>
        <w:spacing w:line="360" w:lineRule="auto"/>
        <w:rPr>
          <w:rFonts w:ascii="Times New Roman" w:hAnsi="Times New Roman" w:cs="Times New Roman"/>
          <w:sz w:val="24"/>
          <w:szCs w:val="24"/>
        </w:rPr>
      </w:pPr>
    </w:p>
    <w:p w:rsidR="002735F5" w:rsidRPr="002735F5" w:rsidRDefault="006451CF" w:rsidP="006451CF">
      <w:pPr>
        <w:spacing w:line="360" w:lineRule="auto"/>
        <w:jc w:val="center"/>
        <w:rPr>
          <w:rFonts w:ascii="Times New Roman" w:hAnsi="Times New Roman" w:cs="Times New Roman"/>
          <w:sz w:val="24"/>
          <w:szCs w:val="24"/>
        </w:rPr>
      </w:pPr>
      <w:r>
        <w:rPr>
          <w:rFonts w:ascii="Times New Roman" w:hAnsi="Times New Roman" w:cs="Times New Roman"/>
          <w:sz w:val="24"/>
          <w:szCs w:val="24"/>
        </w:rPr>
        <w:t>How Unrecognized Statehood Ends</w:t>
      </w:r>
    </w:p>
    <w:p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Unrecognized Statehood exists as a halfway point between recognized independent statehood and reunification with the home state. Unrecognized statehood ends when either recognized statehood is achieved, or reunification occurs.  In the following sections we discuss </w:t>
      </w:r>
      <w:r w:rsidRPr="002735F5">
        <w:rPr>
          <w:rFonts w:ascii="Times New Roman" w:hAnsi="Times New Roman" w:cs="Times New Roman"/>
          <w:sz w:val="24"/>
          <w:szCs w:val="24"/>
        </w:rPr>
        <w:lastRenderedPageBreak/>
        <w:t xml:space="preserve">how these transitions occur -- both through negotiated settlement and as a result of decisive military victory by one side or the other.  </w:t>
      </w:r>
    </w:p>
    <w:p w:rsidR="002735F5" w:rsidRPr="002735F5" w:rsidRDefault="002735F5" w:rsidP="002735F5">
      <w:pPr>
        <w:spacing w:line="360" w:lineRule="auto"/>
        <w:rPr>
          <w:rFonts w:ascii="Times New Roman" w:hAnsi="Times New Roman" w:cs="Times New Roman"/>
          <w:sz w:val="24"/>
          <w:szCs w:val="24"/>
        </w:rPr>
      </w:pPr>
    </w:p>
    <w:p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Reunif</w:t>
      </w:r>
      <w:r w:rsidR="006451CF">
        <w:rPr>
          <w:rFonts w:ascii="Times New Roman" w:hAnsi="Times New Roman" w:cs="Times New Roman"/>
          <w:sz w:val="24"/>
          <w:szCs w:val="24"/>
        </w:rPr>
        <w:t>ication via Military Reconquest</w:t>
      </w:r>
    </w:p>
    <w:p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Most attempted secessions end in military defeat before territorial control is ever achieved (Fazal and Griffith 2008). Unrecognized states are thus a relatively elite set of secessionist movements, those that are unusually militarily powerful relative to the home state. However, even among secessionist movements that succeed in maintaining territorial control for a minimum of two years, the most common form of resolution remains military reconquest by the home state. When unrecognized states return to war with the home state, it is almost always the home state that initiates and the home state that is victorious (we discuss military victory by the secessionists in a later section).</w:t>
      </w:r>
    </w:p>
    <w:p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In the case of most prolonged stalemates, a patron provides enough military assistance to the secessionists to make military reconquest by the patron prohibitively costly.  The 11 cases of military reconquest in Table 1 occur in cases with no patron or cases in which the patron withdraws or reduces its support.  </w:t>
      </w:r>
    </w:p>
    <w:p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The cases with no patron are fairly straightforward. For example, Chechnya achieved its </w:t>
      </w:r>
      <w:r w:rsidRPr="006451CF">
        <w:rPr>
          <w:rFonts w:ascii="Times New Roman" w:hAnsi="Times New Roman" w:cs="Times New Roman"/>
          <w:i/>
          <w:sz w:val="24"/>
          <w:szCs w:val="24"/>
        </w:rPr>
        <w:t>de facto</w:t>
      </w:r>
      <w:r w:rsidRPr="002735F5">
        <w:rPr>
          <w:rFonts w:ascii="Times New Roman" w:hAnsi="Times New Roman" w:cs="Times New Roman"/>
          <w:sz w:val="24"/>
          <w:szCs w:val="24"/>
        </w:rPr>
        <w:t xml:space="preserve"> independence immediately after the fall of the Soviet Union when Russia was very weak.   As Russia strengthened, there was no patron support to offset the relative decline in the Chechens' military capabilities. Over time, Russia's military advantage grew and in 1999 the Russian government invaded and reconquered Chechnya.</w:t>
      </w:r>
    </w:p>
    <w:p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It is worth exploring, however, the reasons why a patron might support a secessionist group during its initial rebellion and then withdraw support at a later date. Patrons' strategic interests in the unrecognized state vary from patron to patron, and both budget constraints and salience of interest vary over time. For example, domestic political concerns (primarily ethnic solidarity with the secessionists) induced a modest level of Indian support for the Tamil Tigers in Sri Lanka 1983-1987.  These domestic political concerns were eventually outweighed by broader strategic security concerns and a desire for regional stability. In 1987 the Indian government signed a peace accord with Sri Lanka (the home state) and largely withdrew their support from </w:t>
      </w:r>
      <w:r w:rsidRPr="002735F5">
        <w:rPr>
          <w:rFonts w:ascii="Times New Roman" w:hAnsi="Times New Roman" w:cs="Times New Roman"/>
          <w:sz w:val="24"/>
          <w:szCs w:val="24"/>
        </w:rPr>
        <w:lastRenderedPageBreak/>
        <w:t>the Tamil secessionists, even sending in peacekeepers that later clashed with the secessionists militarily</w:t>
      </w:r>
      <w:r w:rsidR="00050CA0">
        <w:rPr>
          <w:rFonts w:ascii="Times New Roman" w:hAnsi="Times New Roman" w:cs="Times New Roman"/>
          <w:sz w:val="24"/>
          <w:szCs w:val="24"/>
        </w:rPr>
        <w:t xml:space="preserve"> (</w:t>
      </w:r>
      <w:r w:rsidRPr="002735F5">
        <w:rPr>
          <w:rFonts w:ascii="Times New Roman" w:hAnsi="Times New Roman" w:cs="Times New Roman"/>
          <w:sz w:val="24"/>
          <w:szCs w:val="24"/>
        </w:rPr>
        <w:t>Singer 1992</w:t>
      </w:r>
      <w:r w:rsidR="00050CA0">
        <w:rPr>
          <w:rFonts w:ascii="Times New Roman" w:hAnsi="Times New Roman" w:cs="Times New Roman"/>
          <w:sz w:val="24"/>
          <w:szCs w:val="24"/>
        </w:rPr>
        <w:t>).</w:t>
      </w:r>
    </w:p>
    <w:p w:rsidR="002735F5" w:rsidRPr="002735F5" w:rsidRDefault="002735F5" w:rsidP="006451C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The patron's decision to withdraw support for the secessionists is sometimes motivated by interactions between the patron and the international community, which may bribe or coerce the Patron to abandon its support. In an extreme example involving both sanctions and direct military confrontation, the United States and other members of the North Atlantic Treaty Organization (NATO) coerced Serbia into withdrawing its support from Republika Srpska and Republika Srpska Krajina, both of which had secured </w:t>
      </w:r>
      <w:r w:rsidRPr="00050CA0">
        <w:rPr>
          <w:rFonts w:ascii="Times New Roman" w:hAnsi="Times New Roman" w:cs="Times New Roman"/>
          <w:i/>
          <w:sz w:val="24"/>
          <w:szCs w:val="24"/>
        </w:rPr>
        <w:t>de facto</w:t>
      </w:r>
      <w:r w:rsidRPr="002735F5">
        <w:rPr>
          <w:rFonts w:ascii="Times New Roman" w:hAnsi="Times New Roman" w:cs="Times New Roman"/>
          <w:sz w:val="24"/>
          <w:szCs w:val="24"/>
        </w:rPr>
        <w:t xml:space="preserve"> independence after the collapse of Yugoslavia.</w:t>
      </w:r>
      <w:r w:rsidR="00050CA0">
        <w:rPr>
          <w:rStyle w:val="EndnoteReference"/>
          <w:rFonts w:ascii="Times New Roman" w:hAnsi="Times New Roman" w:cs="Times New Roman"/>
          <w:sz w:val="24"/>
          <w:szCs w:val="24"/>
        </w:rPr>
        <w:endnoteReference w:id="3"/>
      </w:r>
      <w:r w:rsidRPr="002735F5">
        <w:rPr>
          <w:rFonts w:ascii="Times New Roman" w:hAnsi="Times New Roman" w:cs="Times New Roman"/>
          <w:sz w:val="24"/>
          <w:szCs w:val="24"/>
        </w:rPr>
        <w:t xml:space="preserve"> </w:t>
      </w:r>
    </w:p>
    <w:p w:rsidR="002735F5" w:rsidRPr="002735F5" w:rsidRDefault="002735F5" w:rsidP="002735F5">
      <w:pPr>
        <w:spacing w:line="360" w:lineRule="auto"/>
        <w:rPr>
          <w:rFonts w:ascii="Times New Roman" w:hAnsi="Times New Roman" w:cs="Times New Roman"/>
          <w:sz w:val="24"/>
          <w:szCs w:val="24"/>
        </w:rPr>
      </w:pPr>
    </w:p>
    <w:p w:rsidR="002735F5" w:rsidRPr="002735F5" w:rsidRDefault="00A456BF" w:rsidP="002735F5">
      <w:pPr>
        <w:spacing w:line="360" w:lineRule="auto"/>
        <w:rPr>
          <w:rFonts w:ascii="Times New Roman" w:hAnsi="Times New Roman" w:cs="Times New Roman"/>
          <w:sz w:val="24"/>
          <w:szCs w:val="24"/>
        </w:rPr>
      </w:pPr>
      <w:r>
        <w:rPr>
          <w:rFonts w:ascii="Times New Roman" w:hAnsi="Times New Roman" w:cs="Times New Roman"/>
          <w:sz w:val="24"/>
          <w:szCs w:val="24"/>
        </w:rPr>
        <w:t>Negotiated Reunification</w:t>
      </w:r>
    </w:p>
    <w:p w:rsidR="002735F5" w:rsidRPr="002735F5" w:rsidRDefault="00A456BF" w:rsidP="002735F5">
      <w:pPr>
        <w:spacing w:line="360" w:lineRule="auto"/>
        <w:rPr>
          <w:rFonts w:ascii="Times New Roman" w:hAnsi="Times New Roman" w:cs="Times New Roman"/>
          <w:sz w:val="24"/>
          <w:szCs w:val="24"/>
        </w:rPr>
      </w:pPr>
      <w:r>
        <w:rPr>
          <w:rFonts w:ascii="Times New Roman" w:hAnsi="Times New Roman" w:cs="Times New Roman"/>
          <w:sz w:val="24"/>
          <w:szCs w:val="24"/>
        </w:rPr>
        <w:tab/>
      </w:r>
      <w:r w:rsidR="002735F5" w:rsidRPr="002735F5">
        <w:rPr>
          <w:rFonts w:ascii="Times New Roman" w:hAnsi="Times New Roman" w:cs="Times New Roman"/>
          <w:sz w:val="24"/>
          <w:szCs w:val="24"/>
        </w:rPr>
        <w:t>Just as military reconquest becomes more likely when Patron support is withdrawn or declines, so too does negotiated reunification. Negotiated agreements are struck when the patron does not contribute sufficiently to prevent the secessionists from preferring ceding to the status quo, and when a deal is available that both sides prefer to war. Since WWII, four peacefully negotiated reunifications have occurred.</w:t>
      </w:r>
      <w:r w:rsidR="00050CA0">
        <w:rPr>
          <w:rStyle w:val="EndnoteReference"/>
          <w:rFonts w:ascii="Times New Roman" w:hAnsi="Times New Roman" w:cs="Times New Roman"/>
          <w:sz w:val="24"/>
          <w:szCs w:val="24"/>
        </w:rPr>
        <w:endnoteReference w:id="4"/>
      </w:r>
      <w:r w:rsidR="002735F5" w:rsidRPr="002735F5">
        <w:rPr>
          <w:rFonts w:ascii="Times New Roman" w:hAnsi="Times New Roman" w:cs="Times New Roman"/>
          <w:sz w:val="24"/>
          <w:szCs w:val="24"/>
        </w:rPr>
        <w:t xml:space="preserve"> Secessionists in Ajara, Bouganville, and Gagauzia have opted to rejoin the home state.  In all four of the cases of negotiated settlement, the observed outcomes seem to match the model well: the payoffs to the secessionist elite from ceding have been low, and the payoffs to the central government high.</w:t>
      </w:r>
    </w:p>
    <w:p w:rsidR="002735F5" w:rsidRPr="002735F5" w:rsidRDefault="00A456BF" w:rsidP="002735F5">
      <w:pPr>
        <w:spacing w:line="360" w:lineRule="auto"/>
        <w:rPr>
          <w:rFonts w:ascii="Times New Roman" w:hAnsi="Times New Roman" w:cs="Times New Roman"/>
          <w:sz w:val="24"/>
          <w:szCs w:val="24"/>
        </w:rPr>
      </w:pPr>
      <w:r>
        <w:rPr>
          <w:rFonts w:ascii="Times New Roman" w:hAnsi="Times New Roman" w:cs="Times New Roman"/>
          <w:sz w:val="24"/>
          <w:szCs w:val="24"/>
        </w:rPr>
        <w:tab/>
      </w:r>
      <w:r w:rsidR="002735F5" w:rsidRPr="002735F5">
        <w:rPr>
          <w:rFonts w:ascii="Times New Roman" w:hAnsi="Times New Roman" w:cs="Times New Roman"/>
          <w:sz w:val="24"/>
          <w:szCs w:val="24"/>
        </w:rPr>
        <w:t>In Ajara, where the level of patron (Russian) support was quite low, the choice facing the secessionist elite was between agreeing to reunify with Georgia or facing military defeat. In Bouganville, which separated from Papua New Guinea, secessionists lacked not only a patron, but also a clear preference for secession -- demands for secession had emerged only late in a struggle that began as an effort to stop a mining operation</w:t>
      </w:r>
      <w:r w:rsidR="00050CA0">
        <w:rPr>
          <w:rFonts w:ascii="Times New Roman" w:hAnsi="Times New Roman" w:cs="Times New Roman"/>
          <w:sz w:val="24"/>
          <w:szCs w:val="24"/>
        </w:rPr>
        <w:t xml:space="preserve"> (</w:t>
      </w:r>
      <w:r w:rsidR="002735F5" w:rsidRPr="002735F5">
        <w:rPr>
          <w:rFonts w:ascii="Times New Roman" w:hAnsi="Times New Roman" w:cs="Times New Roman"/>
          <w:sz w:val="24"/>
          <w:szCs w:val="24"/>
        </w:rPr>
        <w:t>Ghai and Regan 2006</w:t>
      </w:r>
      <w:r w:rsidR="00050CA0">
        <w:rPr>
          <w:rFonts w:ascii="Times New Roman" w:hAnsi="Times New Roman" w:cs="Times New Roman"/>
          <w:sz w:val="24"/>
          <w:szCs w:val="24"/>
        </w:rPr>
        <w:t>).</w:t>
      </w:r>
      <w:r w:rsidR="002735F5" w:rsidRPr="002735F5">
        <w:rPr>
          <w:rFonts w:ascii="Times New Roman" w:hAnsi="Times New Roman" w:cs="Times New Roman"/>
          <w:sz w:val="24"/>
          <w:szCs w:val="24"/>
        </w:rPr>
        <w:t xml:space="preserve">  Here the value of status to the secessionists was actually quite low, and they were willing to surrender it in exchange for relatively small side payments.</w:t>
      </w:r>
    </w:p>
    <w:p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However, despite past failures, our theory suggests that a sufficiently motivated patron can induce negotiated settlement if it so chooses. The means through which the international community might induce negotiated settlement are discussed in detail in the section on policy </w:t>
      </w:r>
      <w:r w:rsidRPr="002735F5">
        <w:rPr>
          <w:rFonts w:ascii="Times New Roman" w:hAnsi="Times New Roman" w:cs="Times New Roman"/>
          <w:sz w:val="24"/>
          <w:szCs w:val="24"/>
        </w:rPr>
        <w:lastRenderedPageBreak/>
        <w:t>implications. It is notable, however, that we do not expect any future cases of peacefully negotiated independence.  While negotiated reunification is the preferred outcome of the international community, and they may be willing spend to achieve it, recognized statehood is generally not the preferred outcome of the patron or the international community. Our analysis suggests that the most likely path to recognized statehood is, and will remain, military defeat of the home state.</w:t>
      </w:r>
    </w:p>
    <w:p w:rsidR="002735F5" w:rsidRPr="002735F5" w:rsidRDefault="00A456BF" w:rsidP="002735F5">
      <w:pPr>
        <w:spacing w:line="360" w:lineRule="auto"/>
        <w:rPr>
          <w:rFonts w:ascii="Times New Roman" w:hAnsi="Times New Roman" w:cs="Times New Roman"/>
          <w:sz w:val="24"/>
          <w:szCs w:val="24"/>
        </w:rPr>
      </w:pPr>
      <w:r>
        <w:rPr>
          <w:rFonts w:ascii="Times New Roman" w:hAnsi="Times New Roman" w:cs="Times New Roman"/>
          <w:sz w:val="24"/>
          <w:szCs w:val="24"/>
        </w:rPr>
        <w:tab/>
      </w:r>
      <w:r w:rsidR="002735F5" w:rsidRPr="002735F5">
        <w:rPr>
          <w:rFonts w:ascii="Times New Roman" w:hAnsi="Times New Roman" w:cs="Times New Roman"/>
          <w:sz w:val="24"/>
          <w:szCs w:val="24"/>
        </w:rPr>
        <w:t>The difficulty of making credible payments in exchange for status is one clearly demonstrated in the civil war literature</w:t>
      </w:r>
      <w:r w:rsidR="00050CA0">
        <w:rPr>
          <w:rFonts w:ascii="Times New Roman" w:hAnsi="Times New Roman" w:cs="Times New Roman"/>
          <w:sz w:val="24"/>
          <w:szCs w:val="24"/>
        </w:rPr>
        <w:t xml:space="preserve"> (</w:t>
      </w:r>
      <w:r w:rsidR="002735F5" w:rsidRPr="002735F5">
        <w:rPr>
          <w:rFonts w:ascii="Times New Roman" w:hAnsi="Times New Roman" w:cs="Times New Roman"/>
          <w:sz w:val="24"/>
          <w:szCs w:val="24"/>
        </w:rPr>
        <w:t>e.g. Licklider 1995; Walter 1997, 2002; Fearon and Laiti</w:t>
      </w:r>
      <w:r w:rsidR="00050CA0">
        <w:rPr>
          <w:rFonts w:ascii="Times New Roman" w:hAnsi="Times New Roman" w:cs="Times New Roman"/>
          <w:sz w:val="24"/>
          <w:szCs w:val="24"/>
        </w:rPr>
        <w:t>n 2007; Doyle and Sambanis 2006).</w:t>
      </w:r>
      <w:r w:rsidR="002735F5" w:rsidRPr="002735F5">
        <w:rPr>
          <w:rFonts w:ascii="Times New Roman" w:hAnsi="Times New Roman" w:cs="Times New Roman"/>
          <w:sz w:val="24"/>
          <w:szCs w:val="24"/>
        </w:rPr>
        <w:t xml:space="preserve"> Unrecognized states generally constitute </w:t>
      </w:r>
      <w:r>
        <w:rPr>
          <w:rFonts w:ascii="Times New Roman" w:hAnsi="Times New Roman" w:cs="Times New Roman"/>
          <w:sz w:val="24"/>
          <w:szCs w:val="24"/>
        </w:rPr>
        <w:t>“</w:t>
      </w:r>
      <w:r w:rsidR="002735F5" w:rsidRPr="002735F5">
        <w:rPr>
          <w:rFonts w:ascii="Times New Roman" w:hAnsi="Times New Roman" w:cs="Times New Roman"/>
          <w:sz w:val="24"/>
          <w:szCs w:val="24"/>
        </w:rPr>
        <w:t>sons of the soil</w:t>
      </w:r>
      <w:r>
        <w:rPr>
          <w:rFonts w:ascii="Times New Roman" w:hAnsi="Times New Roman" w:cs="Times New Roman"/>
          <w:sz w:val="24"/>
          <w:szCs w:val="24"/>
        </w:rPr>
        <w:t>”</w:t>
      </w:r>
      <w:r w:rsidR="002735F5" w:rsidRPr="002735F5">
        <w:rPr>
          <w:rFonts w:ascii="Times New Roman" w:hAnsi="Times New Roman" w:cs="Times New Roman"/>
          <w:sz w:val="24"/>
          <w:szCs w:val="24"/>
        </w:rPr>
        <w:t xml:space="preserve"> conflicts in which the central government cannot credibly commit to preserving the local demographic and political dominance of the secessionist elite once the disputed territory reverts to central government control</w:t>
      </w:r>
      <w:r w:rsidR="00050CA0">
        <w:rPr>
          <w:rFonts w:ascii="Times New Roman" w:hAnsi="Times New Roman" w:cs="Times New Roman"/>
          <w:sz w:val="24"/>
          <w:szCs w:val="24"/>
        </w:rPr>
        <w:t xml:space="preserve"> (</w:t>
      </w:r>
      <w:r w:rsidR="002735F5" w:rsidRPr="002735F5">
        <w:rPr>
          <w:rFonts w:ascii="Times New Roman" w:hAnsi="Times New Roman" w:cs="Times New Roman"/>
          <w:sz w:val="24"/>
          <w:szCs w:val="24"/>
        </w:rPr>
        <w:t>Weimer 1978; Fearon 2004</w:t>
      </w:r>
      <w:r w:rsidR="00050CA0">
        <w:rPr>
          <w:rFonts w:ascii="Times New Roman" w:hAnsi="Times New Roman" w:cs="Times New Roman"/>
          <w:sz w:val="24"/>
          <w:szCs w:val="24"/>
        </w:rPr>
        <w:t>).</w:t>
      </w:r>
      <w:r w:rsidR="002735F5" w:rsidRPr="002735F5">
        <w:rPr>
          <w:rFonts w:ascii="Times New Roman" w:hAnsi="Times New Roman" w:cs="Times New Roman"/>
          <w:sz w:val="24"/>
          <w:szCs w:val="24"/>
        </w:rPr>
        <w:t xml:space="preserve">  While the central government might initially grant the secessionist elite a high level of autonomy in exchange for agreeing to reunification, the level of autonomy is likely to decrease over time, perhaps quite quickly.  Reference to the cases of Abkhazia and Gagauzia are informative here.</w:t>
      </w:r>
    </w:p>
    <w:p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At the time of secession, ethnic Akbhaz made up a minority of the population of Abkhazia</w:t>
      </w:r>
      <w:r w:rsidR="00050CA0">
        <w:rPr>
          <w:rFonts w:ascii="Times New Roman" w:hAnsi="Times New Roman" w:cs="Times New Roman"/>
          <w:sz w:val="24"/>
          <w:szCs w:val="24"/>
        </w:rPr>
        <w:t xml:space="preserve"> (</w:t>
      </w:r>
      <w:r w:rsidRPr="002735F5">
        <w:rPr>
          <w:rFonts w:ascii="Times New Roman" w:hAnsi="Times New Roman" w:cs="Times New Roman"/>
          <w:sz w:val="24"/>
          <w:szCs w:val="24"/>
        </w:rPr>
        <w:t>Cornell 2001; Wooleh 2006</w:t>
      </w:r>
      <w:r w:rsidR="00050CA0">
        <w:rPr>
          <w:rFonts w:ascii="Times New Roman" w:hAnsi="Times New Roman" w:cs="Times New Roman"/>
          <w:sz w:val="24"/>
          <w:szCs w:val="24"/>
        </w:rPr>
        <w:t>)</w:t>
      </w:r>
      <w:r w:rsidRPr="002735F5">
        <w:rPr>
          <w:rFonts w:ascii="Times New Roman" w:hAnsi="Times New Roman" w:cs="Times New Roman"/>
          <w:sz w:val="24"/>
          <w:szCs w:val="24"/>
        </w:rPr>
        <w:t xml:space="preserve"> but they now [DOUBLE CHECK WHAT THE CURRENT SITUATION IS] control almost all political posts in the </w:t>
      </w:r>
      <w:r w:rsidRPr="00050CA0">
        <w:rPr>
          <w:rFonts w:ascii="Times New Roman" w:hAnsi="Times New Roman" w:cs="Times New Roman"/>
          <w:i/>
          <w:sz w:val="24"/>
          <w:szCs w:val="24"/>
        </w:rPr>
        <w:t>de facto</w:t>
      </w:r>
      <w:r w:rsidRPr="002735F5">
        <w:rPr>
          <w:rFonts w:ascii="Times New Roman" w:hAnsi="Times New Roman" w:cs="Times New Roman"/>
          <w:sz w:val="24"/>
          <w:szCs w:val="24"/>
        </w:rPr>
        <w:t xml:space="preserve"> government of the region. In 2004, the basket of payments offered by the Georgians in exchange for reunification included a provision guaranteeing that ethnic Abkhaz would retain a majority in the regional parliament, even if the return of internally displaced persons (IDPs) once again placed ethnic Abkhaz in a minority demographic position in the region. The promise, however, was not very meaningful.  First, even if the promise were upheld, it would still mean a step back from the total dominance the ethnic Abkhaz currently enjoy in the region.  Second, if Georgian IDPs returned, they may demand and receive a more equitable system of representation.  These concerns are not abstract; this type of reneging has already occurred in cases that did reach settlement.</w:t>
      </w:r>
    </w:p>
    <w:p w:rsidR="002735F5" w:rsidRPr="002735F5" w:rsidRDefault="00A456BF" w:rsidP="002735F5">
      <w:pPr>
        <w:spacing w:line="360" w:lineRule="auto"/>
        <w:rPr>
          <w:rFonts w:ascii="Times New Roman" w:hAnsi="Times New Roman" w:cs="Times New Roman"/>
          <w:sz w:val="24"/>
          <w:szCs w:val="24"/>
        </w:rPr>
      </w:pPr>
      <w:r>
        <w:rPr>
          <w:rFonts w:ascii="Times New Roman" w:hAnsi="Times New Roman" w:cs="Times New Roman"/>
          <w:sz w:val="24"/>
          <w:szCs w:val="24"/>
        </w:rPr>
        <w:tab/>
      </w:r>
      <w:r w:rsidR="002735F5" w:rsidRPr="002735F5">
        <w:rPr>
          <w:rFonts w:ascii="Times New Roman" w:hAnsi="Times New Roman" w:cs="Times New Roman"/>
          <w:sz w:val="24"/>
          <w:szCs w:val="24"/>
        </w:rPr>
        <w:t xml:space="preserve">Gagauzia achieved de facto independence at the time of the Soviet Union's collapse, but agreed to rejoin Moldova in 1994 as an autonomous region.  While Gagauzia was granted substantial autonomy under the Moldovan Law on the Special Legal Status of Gagauzia, when the governor of Gagauzia, Dmitrii Croiter, moved to assert these powers in 1999, the Moldovan </w:t>
      </w:r>
      <w:r w:rsidR="002735F5" w:rsidRPr="002735F5">
        <w:rPr>
          <w:rFonts w:ascii="Times New Roman" w:hAnsi="Times New Roman" w:cs="Times New Roman"/>
          <w:sz w:val="24"/>
          <w:szCs w:val="24"/>
        </w:rPr>
        <w:lastRenderedPageBreak/>
        <w:t>government balked.  By 2002, Croiter was forced to resign, effectively deposed by the Moldovan government.  The Moldovan government jailed a number of other Gagauz politicians, and while Gagauz autonomy was enshrined in the Moldovan constitution in 2003, the de facto level of autonomy has been limited by continued central government meddling in less-than-free regional elections.</w:t>
      </w:r>
      <w:r w:rsidR="00050CA0">
        <w:rPr>
          <w:rStyle w:val="EndnoteReference"/>
          <w:rFonts w:ascii="Times New Roman" w:hAnsi="Times New Roman" w:cs="Times New Roman"/>
          <w:sz w:val="24"/>
          <w:szCs w:val="24"/>
        </w:rPr>
        <w:endnoteReference w:id="5"/>
      </w:r>
      <w:r w:rsidR="00050CA0" w:rsidRPr="002735F5">
        <w:rPr>
          <w:rFonts w:ascii="Times New Roman" w:hAnsi="Times New Roman" w:cs="Times New Roman"/>
          <w:sz w:val="24"/>
          <w:szCs w:val="24"/>
        </w:rPr>
        <w:t xml:space="preserve"> </w:t>
      </w:r>
      <w:r w:rsidR="002735F5" w:rsidRPr="002735F5">
        <w:rPr>
          <w:rFonts w:ascii="Times New Roman" w:hAnsi="Times New Roman" w:cs="Times New Roman"/>
          <w:sz w:val="24"/>
          <w:szCs w:val="24"/>
        </w:rPr>
        <w:t xml:space="preserve"> The payoffs to Gagauzia for ceding have turned out to be quite low, and a similar fate can rationally be expected by other unrecognized states who choose to cede.</w:t>
      </w:r>
      <w:r w:rsidR="00050CA0">
        <w:rPr>
          <w:rStyle w:val="EndnoteReference"/>
          <w:rFonts w:ascii="Times New Roman" w:hAnsi="Times New Roman" w:cs="Times New Roman"/>
          <w:sz w:val="24"/>
          <w:szCs w:val="24"/>
        </w:rPr>
        <w:endnoteReference w:id="6"/>
      </w:r>
    </w:p>
    <w:p w:rsidR="002735F5" w:rsidRPr="002735F5" w:rsidRDefault="002735F5" w:rsidP="002735F5">
      <w:pPr>
        <w:spacing w:line="360" w:lineRule="auto"/>
        <w:rPr>
          <w:rFonts w:ascii="Times New Roman" w:hAnsi="Times New Roman" w:cs="Times New Roman"/>
          <w:sz w:val="24"/>
          <w:szCs w:val="24"/>
        </w:rPr>
      </w:pPr>
    </w:p>
    <w:p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Recognition vi</w:t>
      </w:r>
      <w:r w:rsidR="00A456BF">
        <w:rPr>
          <w:rFonts w:ascii="Times New Roman" w:hAnsi="Times New Roman" w:cs="Times New Roman"/>
          <w:sz w:val="24"/>
          <w:szCs w:val="24"/>
        </w:rPr>
        <w:t>a Secessionist Military Victory</w:t>
      </w:r>
    </w:p>
    <w:p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While the path to independent statehood via secession is an extremely narrow one, recognition does sometimes occur. It has occurred primarily in cases where the secessionists (often supported by a patron) are so strong militarily that they not only achieve territorial control in the initial conflict, but also threaten the home state government outside the unrecognized state.  Bangladesh and Eritrea both secured recognition as part of the peace agreement ending the war of secession.  </w:t>
      </w:r>
    </w:p>
    <w:p w:rsidR="002735F5" w:rsidRPr="002735F5" w:rsidRDefault="002735F5" w:rsidP="002735F5">
      <w:pPr>
        <w:spacing w:line="360" w:lineRule="auto"/>
        <w:rPr>
          <w:rFonts w:ascii="Times New Roman" w:hAnsi="Times New Roman" w:cs="Times New Roman"/>
          <w:sz w:val="24"/>
          <w:szCs w:val="24"/>
        </w:rPr>
      </w:pPr>
    </w:p>
    <w:p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[DISCUSS BANGLADESH AND ERITREA IN DETAIL]</w:t>
      </w:r>
    </w:p>
    <w:p w:rsidR="002735F5" w:rsidRPr="002735F5" w:rsidRDefault="002735F5" w:rsidP="002735F5">
      <w:pPr>
        <w:spacing w:line="360" w:lineRule="auto"/>
        <w:rPr>
          <w:rFonts w:ascii="Times New Roman" w:hAnsi="Times New Roman" w:cs="Times New Roman"/>
          <w:sz w:val="24"/>
          <w:szCs w:val="24"/>
        </w:rPr>
      </w:pPr>
    </w:p>
    <w:p w:rsidR="002735F5" w:rsidRPr="002735F5" w:rsidRDefault="00A456BF" w:rsidP="00A456BF">
      <w:pPr>
        <w:spacing w:line="360" w:lineRule="auto"/>
        <w:jc w:val="center"/>
        <w:rPr>
          <w:rFonts w:ascii="Times New Roman" w:hAnsi="Times New Roman" w:cs="Times New Roman"/>
          <w:sz w:val="24"/>
          <w:szCs w:val="24"/>
        </w:rPr>
      </w:pPr>
      <w:r>
        <w:rPr>
          <w:rFonts w:ascii="Times New Roman" w:hAnsi="Times New Roman" w:cs="Times New Roman"/>
          <w:sz w:val="24"/>
          <w:szCs w:val="24"/>
        </w:rPr>
        <w:t>Negotiated Recognition</w:t>
      </w:r>
    </w:p>
    <w:p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No unrecognized state has yet managed to gain recognition from the home state when recognition or a referendum was not agreed to as a condition of ending the initial war of secession. Wars that have reignited after a period of unrecognized statehood have always either resulted in reunification or left the status quo intact.  However, if an unrecognized state were to gain an outright military victory over the home state at any time, this does represent a plausible path to recognition. Once unrecognized statehood has emerged as an equilibrium, however, the path to recognition is narrower still.</w:t>
      </w:r>
    </w:p>
    <w:p w:rsidR="002735F5" w:rsidRPr="002735F5" w:rsidRDefault="002735F5" w:rsidP="002735F5">
      <w:pPr>
        <w:spacing w:line="360" w:lineRule="auto"/>
        <w:rPr>
          <w:rFonts w:ascii="Times New Roman" w:hAnsi="Times New Roman" w:cs="Times New Roman"/>
          <w:sz w:val="24"/>
          <w:szCs w:val="24"/>
        </w:rPr>
      </w:pPr>
    </w:p>
    <w:p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DISCUSS KOSOVO AND SOUTH SUDAN HERE.</w:t>
      </w:r>
    </w:p>
    <w:p w:rsidR="002735F5" w:rsidRPr="002735F5" w:rsidRDefault="002735F5" w:rsidP="002735F5">
      <w:pPr>
        <w:spacing w:line="360" w:lineRule="auto"/>
        <w:rPr>
          <w:rFonts w:ascii="Times New Roman" w:hAnsi="Times New Roman" w:cs="Times New Roman"/>
          <w:sz w:val="24"/>
          <w:szCs w:val="24"/>
        </w:rPr>
      </w:pPr>
    </w:p>
    <w:p w:rsidR="002735F5" w:rsidRPr="002735F5" w:rsidRDefault="002735F5" w:rsidP="002735F5">
      <w:pPr>
        <w:spacing w:line="360" w:lineRule="auto"/>
        <w:rPr>
          <w:rFonts w:ascii="Times New Roman" w:hAnsi="Times New Roman" w:cs="Times New Roman"/>
          <w:sz w:val="24"/>
          <w:szCs w:val="24"/>
        </w:rPr>
      </w:pPr>
    </w:p>
    <w:p w:rsidR="002735F5" w:rsidRPr="002735F5" w:rsidRDefault="002735F5" w:rsidP="00A456BF">
      <w:pPr>
        <w:spacing w:line="360" w:lineRule="auto"/>
        <w:jc w:val="center"/>
        <w:rPr>
          <w:rFonts w:ascii="Times New Roman" w:hAnsi="Times New Roman" w:cs="Times New Roman"/>
          <w:sz w:val="24"/>
          <w:szCs w:val="24"/>
        </w:rPr>
      </w:pPr>
      <w:r w:rsidRPr="002735F5">
        <w:rPr>
          <w:rFonts w:ascii="Times New Roman" w:hAnsi="Times New Roman" w:cs="Times New Roman"/>
          <w:sz w:val="24"/>
          <w:szCs w:val="24"/>
        </w:rPr>
        <w:t xml:space="preserve">Policy Implications: Options </w:t>
      </w:r>
      <w:r w:rsidR="00A456BF">
        <w:rPr>
          <w:rFonts w:ascii="Times New Roman" w:hAnsi="Times New Roman" w:cs="Times New Roman"/>
          <w:sz w:val="24"/>
          <w:szCs w:val="24"/>
        </w:rPr>
        <w:t>for The International Community</w:t>
      </w:r>
    </w:p>
    <w:p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 In general, the international community has preferences for reunification over independence, for resolution over the status quo, and for peace instead of war</w:t>
      </w:r>
      <w:r w:rsidR="00A456BF">
        <w:rPr>
          <w:rFonts w:ascii="Times New Roman" w:hAnsi="Times New Roman" w:cs="Times New Roman"/>
          <w:sz w:val="24"/>
          <w:szCs w:val="24"/>
        </w:rPr>
        <w:t xml:space="preserve">.  In this section we consider </w:t>
      </w:r>
      <w:r w:rsidRPr="002735F5">
        <w:rPr>
          <w:rFonts w:ascii="Times New Roman" w:hAnsi="Times New Roman" w:cs="Times New Roman"/>
          <w:sz w:val="24"/>
          <w:szCs w:val="24"/>
        </w:rPr>
        <w:t>four means through which the international community might pursue these ends: sanctions against the secessionist region, direct incentives provided to the secessionists in exchange for ceding, enforcement of concessions offered by the home state, and direct coercion of the patron.</w:t>
      </w:r>
    </w:p>
    <w:p w:rsidR="002735F5" w:rsidRPr="002735F5" w:rsidRDefault="00A456BF" w:rsidP="002735F5">
      <w:pPr>
        <w:spacing w:line="360" w:lineRule="auto"/>
        <w:rPr>
          <w:rFonts w:ascii="Times New Roman" w:hAnsi="Times New Roman" w:cs="Times New Roman"/>
          <w:sz w:val="24"/>
          <w:szCs w:val="24"/>
        </w:rPr>
      </w:pPr>
      <w:r>
        <w:rPr>
          <w:rFonts w:ascii="Times New Roman" w:hAnsi="Times New Roman" w:cs="Times New Roman"/>
          <w:sz w:val="24"/>
          <w:szCs w:val="24"/>
        </w:rPr>
        <w:tab/>
      </w:r>
      <w:r w:rsidR="002735F5" w:rsidRPr="002735F5">
        <w:rPr>
          <w:rFonts w:ascii="Times New Roman" w:hAnsi="Times New Roman" w:cs="Times New Roman"/>
          <w:sz w:val="24"/>
          <w:szCs w:val="24"/>
        </w:rPr>
        <w:t>The intended effect of sanctions is to make the status quo less appealing vis-\`{a}-vis ceding. However any sanctions that increase the secessionists' hostility toward reunification will also increase the range of conditions under which war will be chosen.  Sanctions can have this effect if they reduce the secessionists' quality of life under the status quo %(via imposition of economic costs)</w:t>
      </w:r>
    </w:p>
    <w:p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and reduce the quality of the deal secessionists expect to get if they opt for negotiated resettlement. As the peaceful options become worse, war becomes relatively more attractive.</w:t>
      </w:r>
    </w:p>
    <w:p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Compounding this, sanctions that reduce the secessionists' military capabilities (and thus reduce the secessionists' expected payoffs from war) also have the effect of making military reconquest easier for the home state, making it more likely that the home state will attack. In either case, the range of conditions under which war will be initiated becomes broader.</w:t>
      </w:r>
      <w:r w:rsidR="00050CA0">
        <w:rPr>
          <w:rStyle w:val="EndnoteReference"/>
          <w:rFonts w:ascii="Times New Roman" w:hAnsi="Times New Roman" w:cs="Times New Roman"/>
          <w:sz w:val="24"/>
          <w:szCs w:val="24"/>
        </w:rPr>
        <w:endnoteReference w:id="7"/>
      </w:r>
    </w:p>
    <w:p w:rsidR="002735F5" w:rsidRPr="002735F5" w:rsidRDefault="002735F5" w:rsidP="002735F5">
      <w:pPr>
        <w:spacing w:line="360" w:lineRule="auto"/>
        <w:rPr>
          <w:rFonts w:ascii="Times New Roman" w:hAnsi="Times New Roman" w:cs="Times New Roman"/>
          <w:sz w:val="24"/>
          <w:szCs w:val="24"/>
        </w:rPr>
      </w:pPr>
    </w:p>
    <w:p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 xml:space="preserve">%However, if </w:t>
      </w:r>
      <m:oMath>
        <m:r>
          <w:rPr>
            <w:rFonts w:ascii="Cambria Math" w:hAnsi="Cambria Math" w:cs="Times New Roman"/>
            <w:sz w:val="24"/>
            <w:szCs w:val="24"/>
          </w:rPr>
          <m:t>δ</m:t>
        </m:r>
      </m:oMath>
      <w:r w:rsidRPr="002735F5">
        <w:rPr>
          <w:rFonts w:ascii="Times New Roman" w:hAnsi="Times New Roman" w:cs="Times New Roman"/>
          <w:sz w:val="24"/>
          <w:szCs w:val="24"/>
        </w:rPr>
        <w:t xml:space="preserve"> is high or the payoffs from war exceed the lowered payoffs from ceding for any other reason (such as animosity of the secessionist public toward the sanctions-imposing home state government), the effect of sanctions will be to induce war rather than negotiated settlement.</w:t>
      </w:r>
    </w:p>
    <w:p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There is a better way. If the international community tries to promote settlement by supplementing the payoffs from unification, they are able to induce negotiated settlement without simultaneously increasing the risk of war. This can be done either through promises of benefits to the unrecognized state provided directly by the international community, like aid, or </w:t>
      </w:r>
      <w:r w:rsidRPr="002735F5">
        <w:rPr>
          <w:rFonts w:ascii="Times New Roman" w:hAnsi="Times New Roman" w:cs="Times New Roman"/>
          <w:sz w:val="24"/>
          <w:szCs w:val="24"/>
        </w:rPr>
        <w:lastRenderedPageBreak/>
        <w:t>by a commitment from the international community to serve as a third-party guarantor of side payments promised by the ceding side. In the case of contingent promises of aid, the calculation is relatively straightforward: 1) the promise of aid must be credibly contingent on negotiated settlement, and 2) the aid offered must be valued more highly than the concessions required to reach an agreement. It is the second condition that is most problematic. Because both sides place such a high value on status (independence vs. reunification), even large amounts of aid are likely to be valued less than the concessions necessary to reach an agreement.</w:t>
      </w:r>
    </w:p>
    <w:p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Serving as a third-party guarantor of autonomy rights is a way for the international community to potentially overcome problems of indivisibility and commitment and help the parties reach a credibl</w:t>
      </w:r>
      <w:r w:rsidR="00050CA0">
        <w:rPr>
          <w:rFonts w:ascii="Times New Roman" w:hAnsi="Times New Roman" w:cs="Times New Roman"/>
          <w:sz w:val="24"/>
          <w:szCs w:val="24"/>
        </w:rPr>
        <w:t>e compromise on status (</w:t>
      </w:r>
      <w:r w:rsidRPr="002735F5">
        <w:rPr>
          <w:rFonts w:ascii="Times New Roman" w:hAnsi="Times New Roman" w:cs="Times New Roman"/>
          <w:sz w:val="24"/>
          <w:szCs w:val="24"/>
        </w:rPr>
        <w:t>Walter 2002</w:t>
      </w:r>
      <w:r w:rsidR="00050CA0">
        <w:rPr>
          <w:rFonts w:ascii="Times New Roman" w:hAnsi="Times New Roman" w:cs="Times New Roman"/>
          <w:sz w:val="24"/>
          <w:szCs w:val="24"/>
        </w:rPr>
        <w:t>).</w:t>
      </w:r>
      <w:r w:rsidRPr="002735F5">
        <w:rPr>
          <w:rFonts w:ascii="Times New Roman" w:hAnsi="Times New Roman" w:cs="Times New Roman"/>
          <w:sz w:val="24"/>
          <w:szCs w:val="24"/>
        </w:rPr>
        <w:t xml:space="preserve"> However, this strategy is only tenable when the only impediment to settlement is the unenforcability of a bargain, and when the international community is credible as an enforcer of that bargain.</w:t>
      </w:r>
    </w:p>
    <w:p w:rsidR="002735F5" w:rsidRPr="002735F5" w:rsidRDefault="002735F5" w:rsidP="002735F5">
      <w:pPr>
        <w:spacing w:line="360" w:lineRule="auto"/>
        <w:rPr>
          <w:rFonts w:ascii="Times New Roman" w:hAnsi="Times New Roman" w:cs="Times New Roman"/>
          <w:sz w:val="24"/>
          <w:szCs w:val="24"/>
        </w:rPr>
      </w:pPr>
    </w:p>
    <w:p w:rsidR="002735F5" w:rsidRPr="002735F5" w:rsidRDefault="002735F5" w:rsidP="002735F5">
      <w:pPr>
        <w:spacing w:line="360" w:lineRule="auto"/>
        <w:rPr>
          <w:rFonts w:ascii="Times New Roman" w:hAnsi="Times New Roman" w:cs="Times New Roman"/>
          <w:sz w:val="24"/>
          <w:szCs w:val="24"/>
        </w:rPr>
      </w:pPr>
      <w:r w:rsidRPr="002735F5">
        <w:rPr>
          <w:rFonts w:ascii="Times New Roman" w:hAnsi="Times New Roman" w:cs="Times New Roman"/>
          <w:sz w:val="24"/>
          <w:szCs w:val="24"/>
        </w:rPr>
        <w:t>%Credible enforcement of future autonomy rights can be viewed either as increasing the value of available side payments or as making the central issue of contention divisible. In either view, a range of previously untenable agreements are made possible.</w:t>
      </w:r>
    </w:p>
    <w:p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In Southern Sudan, the international community invested substantial resources to help negotiate a settlement and to ensure that the Sudanese government both allowed the promised a referendum and respected its results. While the international community acted in Southern Sudan to enforce independence, not autonomy, it has shown itself capable of enforcing difficult concessions by the home state government. This bodes well for the future credibility of the international community as a third-party enforcer.  However, the role of the international community in enforcing other past agreements might give secessionists pause. For example, a referendum on independence in Western Sahara, which the UN ruled to be necessary more than thirty years ago, has never come to </w:t>
      </w:r>
      <w:r w:rsidR="00050CA0">
        <w:rPr>
          <w:rFonts w:ascii="Times New Roman" w:hAnsi="Times New Roman" w:cs="Times New Roman"/>
          <w:sz w:val="24"/>
          <w:szCs w:val="24"/>
        </w:rPr>
        <w:t>pass.</w:t>
      </w:r>
      <w:r w:rsidR="00050CA0">
        <w:rPr>
          <w:rStyle w:val="EndnoteReference"/>
          <w:rFonts w:ascii="Times New Roman" w:hAnsi="Times New Roman" w:cs="Times New Roman"/>
          <w:sz w:val="24"/>
          <w:szCs w:val="24"/>
        </w:rPr>
        <w:endnoteReference w:id="8"/>
      </w:r>
      <w:r w:rsidRPr="002735F5">
        <w:rPr>
          <w:rFonts w:ascii="Times New Roman" w:hAnsi="Times New Roman" w:cs="Times New Roman"/>
          <w:sz w:val="24"/>
          <w:szCs w:val="24"/>
        </w:rPr>
        <w:t xml:space="preserve">  Nonetheless, it is possible for the international community to invest resources to enforce agreements, allowing for negotiated settlements that would otherwise be impossible to reach.</w:t>
      </w:r>
    </w:p>
    <w:p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 xml:space="preserve">To show that it is possible for the international community to enforce the terms of negotiated agreements at a reasonable cost is not sufficient to imply that such an outcome is </w:t>
      </w:r>
      <w:r w:rsidRPr="002735F5">
        <w:rPr>
          <w:rFonts w:ascii="Times New Roman" w:hAnsi="Times New Roman" w:cs="Times New Roman"/>
          <w:sz w:val="24"/>
          <w:szCs w:val="24"/>
        </w:rPr>
        <w:lastRenderedPageBreak/>
        <w:t>likely. The political will necessary to achieve success in Southern Sudan was motivated largely by the magnitude of the atrocities that accompanied the war of secession, and enforcement was made credible, in part, due to the weakness of Sudan relative to the international community. Enforcing the terms of an agreement between Russia and Georgia, for example, would be more difficult.</w:t>
      </w:r>
    </w:p>
    <w:p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It is also possible for the international community to affect the payoffs of the patron through interactions in other games outside of our model. Such actions would manifest themselves within the model as reductions in the patron's willingness to pay to sustain the status quo. If the patron is unwilling to pay to sustain the status quo, the war payoffs and status quo payoffs of the secessionists will decline over time, eventually leading to either war or negotiated settlement. Under these conditions, the within-game costs to the international community of inducing negotiated reunification also fall.</w:t>
      </w:r>
    </w:p>
    <w:p w:rsidR="002735F5" w:rsidRPr="002735F5" w:rsidRDefault="002735F5" w:rsidP="00A456BF">
      <w:pPr>
        <w:spacing w:line="360" w:lineRule="auto"/>
        <w:ind w:firstLine="720"/>
        <w:rPr>
          <w:rFonts w:ascii="Times New Roman" w:hAnsi="Times New Roman" w:cs="Times New Roman"/>
          <w:sz w:val="24"/>
          <w:szCs w:val="24"/>
        </w:rPr>
      </w:pPr>
      <w:r w:rsidRPr="002735F5">
        <w:rPr>
          <w:rFonts w:ascii="Times New Roman" w:hAnsi="Times New Roman" w:cs="Times New Roman"/>
          <w:sz w:val="24"/>
          <w:szCs w:val="24"/>
        </w:rPr>
        <w:t>In this section we have argued that successful intervention by the international community is possible. The key, however, is motivation: the international community is capable of inducing peaceful settlement when it is willing to invest the resources necessary. However, strong preferences of secessionists against reunification and the opposing intervention of the patron make the costs of such interventions prohibitively high in most cases.  Unrecognized statehood is a stable equilibrium because the international community is unwilling to invest sufficient resources to outspend the patron and induce its preferred outcome.</w:t>
      </w:r>
    </w:p>
    <w:p w:rsidR="002735F5" w:rsidRPr="002735F5" w:rsidRDefault="002735F5" w:rsidP="002735F5">
      <w:pPr>
        <w:spacing w:line="360" w:lineRule="auto"/>
        <w:rPr>
          <w:rFonts w:ascii="Times New Roman" w:hAnsi="Times New Roman" w:cs="Times New Roman"/>
          <w:sz w:val="24"/>
          <w:szCs w:val="24"/>
        </w:rPr>
      </w:pPr>
    </w:p>
    <w:p w:rsidR="002735F5" w:rsidRPr="002735F5" w:rsidRDefault="00A456BF" w:rsidP="00A456BF">
      <w:pPr>
        <w:spacing w:line="360" w:lineRule="auto"/>
        <w:jc w:val="center"/>
        <w:rPr>
          <w:rFonts w:ascii="Times New Roman" w:hAnsi="Times New Roman" w:cs="Times New Roman"/>
          <w:sz w:val="24"/>
          <w:szCs w:val="24"/>
        </w:rPr>
      </w:pPr>
      <w:r>
        <w:rPr>
          <w:rFonts w:ascii="Times New Roman" w:hAnsi="Times New Roman" w:cs="Times New Roman"/>
          <w:sz w:val="24"/>
          <w:szCs w:val="24"/>
        </w:rPr>
        <w:t>Conclusion</w:t>
      </w:r>
    </w:p>
    <w:p w:rsidR="002735F5" w:rsidRPr="002735F5" w:rsidRDefault="002735F5" w:rsidP="002735F5">
      <w:pPr>
        <w:spacing w:line="360" w:lineRule="auto"/>
        <w:rPr>
          <w:rFonts w:ascii="Times New Roman" w:hAnsi="Times New Roman" w:cs="Times New Roman"/>
          <w:sz w:val="24"/>
          <w:szCs w:val="24"/>
        </w:rPr>
      </w:pPr>
    </w:p>
    <w:p w:rsidR="002735F5" w:rsidRPr="002735F5" w:rsidRDefault="002735F5" w:rsidP="002735F5">
      <w:pPr>
        <w:spacing w:line="360" w:lineRule="auto"/>
        <w:rPr>
          <w:rFonts w:ascii="Times New Roman" w:hAnsi="Times New Roman" w:cs="Times New Roman"/>
          <w:sz w:val="24"/>
          <w:szCs w:val="24"/>
        </w:rPr>
      </w:pPr>
    </w:p>
    <w:sectPr w:rsidR="002735F5" w:rsidRPr="002735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0FF2" w:rsidRDefault="00510FF2" w:rsidP="00050CA0">
      <w:pPr>
        <w:spacing w:after="0" w:line="240" w:lineRule="auto"/>
      </w:pPr>
      <w:r>
        <w:separator/>
      </w:r>
    </w:p>
  </w:endnote>
  <w:endnote w:type="continuationSeparator" w:id="0">
    <w:p w:rsidR="00510FF2" w:rsidRDefault="00510FF2" w:rsidP="00050CA0">
      <w:pPr>
        <w:spacing w:after="0" w:line="240" w:lineRule="auto"/>
      </w:pPr>
      <w:r>
        <w:continuationSeparator/>
      </w:r>
    </w:p>
  </w:endnote>
  <w:endnote w:id="1">
    <w:p w:rsidR="00D11102" w:rsidRDefault="00D11102">
      <w:pPr>
        <w:pStyle w:val="EndnoteText"/>
      </w:pPr>
      <w:r>
        <w:rPr>
          <w:rStyle w:val="EndnoteReference"/>
        </w:rPr>
        <w:endnoteRef/>
      </w:r>
      <w:r>
        <w:t xml:space="preserve"> </w:t>
      </w:r>
      <w:r w:rsidRPr="00D11102">
        <w:rPr>
          <w:rFonts w:ascii="Times New Roman" w:hAnsi="Times New Roman" w:cs="Times New Roman"/>
          <w:sz w:val="24"/>
          <w:szCs w:val="24"/>
        </w:rPr>
        <w:t>In practice we often observe groups of states like the OECD or the UN acting in this capacity.</w:t>
      </w:r>
    </w:p>
  </w:endnote>
  <w:endnote w:id="2">
    <w:p w:rsidR="00D11102" w:rsidRDefault="00D11102">
      <w:pPr>
        <w:pStyle w:val="EndnoteText"/>
      </w:pPr>
      <w:r>
        <w:rPr>
          <w:rStyle w:val="EndnoteReference"/>
        </w:rPr>
        <w:endnoteRef/>
      </w:r>
      <w:r>
        <w:t xml:space="preserve"> </w:t>
      </w:r>
      <w:r w:rsidRPr="00D11102">
        <w:rPr>
          <w:rFonts w:ascii="Times New Roman" w:hAnsi="Times New Roman" w:cs="Times New Roman"/>
          <w:sz w:val="24"/>
          <w:szCs w:val="24"/>
        </w:rPr>
        <w:t>The international community might also provoke the government to fight, but it</w:t>
      </w:r>
      <w:r>
        <w:rPr>
          <w:rFonts w:ascii="Times New Roman" w:hAnsi="Times New Roman" w:cs="Times New Roman"/>
          <w:sz w:val="24"/>
          <w:szCs w:val="24"/>
        </w:rPr>
        <w:t xml:space="preserve"> is assumed to avoid conflict.</w:t>
      </w:r>
    </w:p>
  </w:endnote>
  <w:endnote w:id="3">
    <w:p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For an excellent discussion of the case of Republika Srpska, see Zahar 2004.</w:t>
      </w:r>
    </w:p>
  </w:endnote>
  <w:endnote w:id="4">
    <w:p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We limit our discussion here to entities that had existed in a period of stalemate prior to reaching a settlement -- i.e. those that had maintained territorial control for at least two years.</w:t>
      </w:r>
    </w:p>
  </w:endnote>
  <w:endnote w:id="5">
    <w:p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Protsyk (2010) provides an account of the "salami tactics" by which Moldovan authorities have gradually reclaimed powers originally granted to the regional government.</w:t>
      </w:r>
    </w:p>
  </w:endnote>
  <w:endnote w:id="6">
    <w:p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Roper (2002) argues that secessionists in Transnistria are wary of negotiated reunification precisely because of the creeping re-centralization they have observed in Gagauzia.</w:t>
      </w:r>
    </w:p>
  </w:endnote>
  <w:endnote w:id="7">
    <w:p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In most cases, the military position of the home state is stronger than that of the secessionists, so a further tip in the balance of military power toward the home state is more likely to induce war than a similar change in favor of the secessionists.</w:t>
      </w:r>
    </w:p>
  </w:endnote>
  <w:endnote w:id="8">
    <w:p w:rsidR="00050CA0" w:rsidRDefault="00050CA0">
      <w:pPr>
        <w:pStyle w:val="EndnoteText"/>
      </w:pPr>
      <w:r>
        <w:rPr>
          <w:rStyle w:val="EndnoteReference"/>
        </w:rPr>
        <w:endnoteRef/>
      </w:r>
      <w:r>
        <w:t xml:space="preserve"> </w:t>
      </w:r>
      <w:r w:rsidRPr="002735F5">
        <w:rPr>
          <w:rFonts w:ascii="Times New Roman" w:hAnsi="Times New Roman" w:cs="Times New Roman"/>
          <w:sz w:val="24"/>
          <w:szCs w:val="24"/>
        </w:rPr>
        <w:t>For a thorough analysis of the Western Sahara case, see Zunes and Mundy (2010).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0FF2" w:rsidRDefault="00510FF2" w:rsidP="00050CA0">
      <w:pPr>
        <w:spacing w:after="0" w:line="240" w:lineRule="auto"/>
      </w:pPr>
      <w:r>
        <w:separator/>
      </w:r>
    </w:p>
  </w:footnote>
  <w:footnote w:type="continuationSeparator" w:id="0">
    <w:p w:rsidR="00510FF2" w:rsidRDefault="00510FF2" w:rsidP="00050C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D7B9C"/>
    <w:multiLevelType w:val="hybridMultilevel"/>
    <w:tmpl w:val="9F90CA9E"/>
    <w:lvl w:ilvl="0" w:tplc="8398E64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D35149"/>
    <w:multiLevelType w:val="hybridMultilevel"/>
    <w:tmpl w:val="69F8B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E66AA0"/>
    <w:multiLevelType w:val="hybridMultilevel"/>
    <w:tmpl w:val="21C4C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93373D"/>
    <w:multiLevelType w:val="hybridMultilevel"/>
    <w:tmpl w:val="16D8D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D577A5"/>
    <w:multiLevelType w:val="hybridMultilevel"/>
    <w:tmpl w:val="9E640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5F5"/>
    <w:rsid w:val="00001ACC"/>
    <w:rsid w:val="000137F3"/>
    <w:rsid w:val="00014D79"/>
    <w:rsid w:val="00032AA7"/>
    <w:rsid w:val="00033485"/>
    <w:rsid w:val="00050CA0"/>
    <w:rsid w:val="00054012"/>
    <w:rsid w:val="00062E3E"/>
    <w:rsid w:val="00074B01"/>
    <w:rsid w:val="000A691E"/>
    <w:rsid w:val="000A773F"/>
    <w:rsid w:val="000C10E3"/>
    <w:rsid w:val="000C36F3"/>
    <w:rsid w:val="000C6BDF"/>
    <w:rsid w:val="000D12E5"/>
    <w:rsid w:val="000D71CB"/>
    <w:rsid w:val="000D7BD1"/>
    <w:rsid w:val="000E6907"/>
    <w:rsid w:val="00112E95"/>
    <w:rsid w:val="001140CC"/>
    <w:rsid w:val="00124D0A"/>
    <w:rsid w:val="001353E3"/>
    <w:rsid w:val="00137E60"/>
    <w:rsid w:val="00165771"/>
    <w:rsid w:val="00174E74"/>
    <w:rsid w:val="00195951"/>
    <w:rsid w:val="001B070C"/>
    <w:rsid w:val="001B0E4D"/>
    <w:rsid w:val="001C4033"/>
    <w:rsid w:val="001C4FE9"/>
    <w:rsid w:val="001D17F5"/>
    <w:rsid w:val="001D771B"/>
    <w:rsid w:val="001F34A3"/>
    <w:rsid w:val="00204A43"/>
    <w:rsid w:val="002410A6"/>
    <w:rsid w:val="002505C6"/>
    <w:rsid w:val="002553A9"/>
    <w:rsid w:val="00260885"/>
    <w:rsid w:val="002735F5"/>
    <w:rsid w:val="002B3FA8"/>
    <w:rsid w:val="002B45CB"/>
    <w:rsid w:val="002E1792"/>
    <w:rsid w:val="00312CA6"/>
    <w:rsid w:val="0032430D"/>
    <w:rsid w:val="003363E7"/>
    <w:rsid w:val="00366AC2"/>
    <w:rsid w:val="003956C2"/>
    <w:rsid w:val="00397B34"/>
    <w:rsid w:val="003B1973"/>
    <w:rsid w:val="003D1206"/>
    <w:rsid w:val="003D262C"/>
    <w:rsid w:val="003F24E7"/>
    <w:rsid w:val="00403741"/>
    <w:rsid w:val="00424FD5"/>
    <w:rsid w:val="0043404E"/>
    <w:rsid w:val="00434249"/>
    <w:rsid w:val="004424F0"/>
    <w:rsid w:val="004527C7"/>
    <w:rsid w:val="0045388B"/>
    <w:rsid w:val="00457277"/>
    <w:rsid w:val="00461F31"/>
    <w:rsid w:val="00474D68"/>
    <w:rsid w:val="004903E9"/>
    <w:rsid w:val="004A1EB9"/>
    <w:rsid w:val="004A47C9"/>
    <w:rsid w:val="004C5047"/>
    <w:rsid w:val="004C57DC"/>
    <w:rsid w:val="004C6618"/>
    <w:rsid w:val="004E23CE"/>
    <w:rsid w:val="004F3DDB"/>
    <w:rsid w:val="005049D7"/>
    <w:rsid w:val="005109FF"/>
    <w:rsid w:val="00510FF2"/>
    <w:rsid w:val="00520A5A"/>
    <w:rsid w:val="00565EB8"/>
    <w:rsid w:val="00584AC0"/>
    <w:rsid w:val="005945B9"/>
    <w:rsid w:val="005965C2"/>
    <w:rsid w:val="005B1600"/>
    <w:rsid w:val="005B5497"/>
    <w:rsid w:val="005B5E47"/>
    <w:rsid w:val="005C3F08"/>
    <w:rsid w:val="005C661E"/>
    <w:rsid w:val="005C70AF"/>
    <w:rsid w:val="005E08F6"/>
    <w:rsid w:val="006028B1"/>
    <w:rsid w:val="00604B6C"/>
    <w:rsid w:val="00610474"/>
    <w:rsid w:val="006169C5"/>
    <w:rsid w:val="006179E4"/>
    <w:rsid w:val="00633864"/>
    <w:rsid w:val="006367AB"/>
    <w:rsid w:val="006451CF"/>
    <w:rsid w:val="00645CD7"/>
    <w:rsid w:val="006613AB"/>
    <w:rsid w:val="00665613"/>
    <w:rsid w:val="0068111F"/>
    <w:rsid w:val="006A0649"/>
    <w:rsid w:val="006A1881"/>
    <w:rsid w:val="006A4DBE"/>
    <w:rsid w:val="006A592B"/>
    <w:rsid w:val="006A6A27"/>
    <w:rsid w:val="006A6E92"/>
    <w:rsid w:val="006A768A"/>
    <w:rsid w:val="006B2463"/>
    <w:rsid w:val="006B29B9"/>
    <w:rsid w:val="006C1161"/>
    <w:rsid w:val="006C26D9"/>
    <w:rsid w:val="006C46B1"/>
    <w:rsid w:val="006C6AC5"/>
    <w:rsid w:val="006E2E5B"/>
    <w:rsid w:val="006E70BB"/>
    <w:rsid w:val="0070044A"/>
    <w:rsid w:val="0071489D"/>
    <w:rsid w:val="007209FC"/>
    <w:rsid w:val="00753FAD"/>
    <w:rsid w:val="00754E8D"/>
    <w:rsid w:val="007555AB"/>
    <w:rsid w:val="007648F6"/>
    <w:rsid w:val="007731FF"/>
    <w:rsid w:val="00784D89"/>
    <w:rsid w:val="007B20CA"/>
    <w:rsid w:val="007C4ACA"/>
    <w:rsid w:val="007D0A7B"/>
    <w:rsid w:val="007E3400"/>
    <w:rsid w:val="007E4AE1"/>
    <w:rsid w:val="007F3A36"/>
    <w:rsid w:val="00801FA3"/>
    <w:rsid w:val="008064A5"/>
    <w:rsid w:val="00831E77"/>
    <w:rsid w:val="00833293"/>
    <w:rsid w:val="008618F1"/>
    <w:rsid w:val="00862997"/>
    <w:rsid w:val="0087210B"/>
    <w:rsid w:val="00883793"/>
    <w:rsid w:val="008903E4"/>
    <w:rsid w:val="008A16B9"/>
    <w:rsid w:val="008A2071"/>
    <w:rsid w:val="008C1541"/>
    <w:rsid w:val="008C3FCB"/>
    <w:rsid w:val="008F0517"/>
    <w:rsid w:val="00901463"/>
    <w:rsid w:val="009039D9"/>
    <w:rsid w:val="00910DE8"/>
    <w:rsid w:val="0094656A"/>
    <w:rsid w:val="00952BF1"/>
    <w:rsid w:val="00953CCF"/>
    <w:rsid w:val="0095644B"/>
    <w:rsid w:val="00960EF6"/>
    <w:rsid w:val="00965859"/>
    <w:rsid w:val="009761BF"/>
    <w:rsid w:val="00992C5C"/>
    <w:rsid w:val="009A682D"/>
    <w:rsid w:val="009E4C87"/>
    <w:rsid w:val="00A00048"/>
    <w:rsid w:val="00A00E50"/>
    <w:rsid w:val="00A11FD1"/>
    <w:rsid w:val="00A12332"/>
    <w:rsid w:val="00A1375D"/>
    <w:rsid w:val="00A21F46"/>
    <w:rsid w:val="00A34F0A"/>
    <w:rsid w:val="00A456BF"/>
    <w:rsid w:val="00A45AC4"/>
    <w:rsid w:val="00A50C44"/>
    <w:rsid w:val="00A54C7D"/>
    <w:rsid w:val="00A7637E"/>
    <w:rsid w:val="00A87C1F"/>
    <w:rsid w:val="00A9387A"/>
    <w:rsid w:val="00AA159F"/>
    <w:rsid w:val="00AA7286"/>
    <w:rsid w:val="00AB3E7D"/>
    <w:rsid w:val="00AB6E49"/>
    <w:rsid w:val="00AB7A24"/>
    <w:rsid w:val="00AD27D0"/>
    <w:rsid w:val="00AE643B"/>
    <w:rsid w:val="00B10E78"/>
    <w:rsid w:val="00B5566E"/>
    <w:rsid w:val="00B5649D"/>
    <w:rsid w:val="00B67C50"/>
    <w:rsid w:val="00B90412"/>
    <w:rsid w:val="00BA7699"/>
    <w:rsid w:val="00BD0F09"/>
    <w:rsid w:val="00BD1E4F"/>
    <w:rsid w:val="00BE0945"/>
    <w:rsid w:val="00BE50CF"/>
    <w:rsid w:val="00C04749"/>
    <w:rsid w:val="00C07586"/>
    <w:rsid w:val="00C135D5"/>
    <w:rsid w:val="00C27C90"/>
    <w:rsid w:val="00C335B9"/>
    <w:rsid w:val="00C34D5E"/>
    <w:rsid w:val="00C43670"/>
    <w:rsid w:val="00C51814"/>
    <w:rsid w:val="00C543E2"/>
    <w:rsid w:val="00C5618A"/>
    <w:rsid w:val="00C609F5"/>
    <w:rsid w:val="00C87A25"/>
    <w:rsid w:val="00C90B4E"/>
    <w:rsid w:val="00C968C2"/>
    <w:rsid w:val="00C96D04"/>
    <w:rsid w:val="00CA2DBC"/>
    <w:rsid w:val="00CA4682"/>
    <w:rsid w:val="00CC70DA"/>
    <w:rsid w:val="00CE5C90"/>
    <w:rsid w:val="00CE67C8"/>
    <w:rsid w:val="00CF2D3B"/>
    <w:rsid w:val="00CF3574"/>
    <w:rsid w:val="00D11102"/>
    <w:rsid w:val="00D303D7"/>
    <w:rsid w:val="00D351E1"/>
    <w:rsid w:val="00D50AC9"/>
    <w:rsid w:val="00D6380F"/>
    <w:rsid w:val="00D64628"/>
    <w:rsid w:val="00D64A40"/>
    <w:rsid w:val="00D672B2"/>
    <w:rsid w:val="00D80041"/>
    <w:rsid w:val="00D84FAF"/>
    <w:rsid w:val="00D86512"/>
    <w:rsid w:val="00D875AF"/>
    <w:rsid w:val="00D87C69"/>
    <w:rsid w:val="00D90B59"/>
    <w:rsid w:val="00D9585F"/>
    <w:rsid w:val="00DA0B94"/>
    <w:rsid w:val="00DA19A9"/>
    <w:rsid w:val="00DB5274"/>
    <w:rsid w:val="00DE3F49"/>
    <w:rsid w:val="00E110F6"/>
    <w:rsid w:val="00E13444"/>
    <w:rsid w:val="00E17F7B"/>
    <w:rsid w:val="00E3710D"/>
    <w:rsid w:val="00E404E0"/>
    <w:rsid w:val="00E4111C"/>
    <w:rsid w:val="00E50AC0"/>
    <w:rsid w:val="00E63C4C"/>
    <w:rsid w:val="00E94448"/>
    <w:rsid w:val="00E96AF0"/>
    <w:rsid w:val="00EE2B46"/>
    <w:rsid w:val="00F05697"/>
    <w:rsid w:val="00F145B8"/>
    <w:rsid w:val="00F16E9C"/>
    <w:rsid w:val="00F23BC5"/>
    <w:rsid w:val="00F4300C"/>
    <w:rsid w:val="00F679E0"/>
    <w:rsid w:val="00F82CCB"/>
    <w:rsid w:val="00FB1525"/>
    <w:rsid w:val="00FB34A0"/>
    <w:rsid w:val="00FC39ED"/>
    <w:rsid w:val="00FD739D"/>
    <w:rsid w:val="00FD7F40"/>
    <w:rsid w:val="00FF35C4"/>
    <w:rsid w:val="00FF7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10976"/>
  <w15:chartTrackingRefBased/>
  <w15:docId w15:val="{3C95A0DF-31CB-4D1B-A2C6-39EC8AA51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5F5"/>
    <w:pPr>
      <w:ind w:left="720"/>
      <w:contextualSpacing/>
    </w:pPr>
  </w:style>
  <w:style w:type="paragraph" w:styleId="EndnoteText">
    <w:name w:val="endnote text"/>
    <w:basedOn w:val="Normal"/>
    <w:link w:val="EndnoteTextChar"/>
    <w:uiPriority w:val="99"/>
    <w:semiHidden/>
    <w:unhideWhenUsed/>
    <w:rsid w:val="00050C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0CA0"/>
    <w:rPr>
      <w:sz w:val="20"/>
      <w:szCs w:val="20"/>
    </w:rPr>
  </w:style>
  <w:style w:type="character" w:styleId="EndnoteReference">
    <w:name w:val="endnote reference"/>
    <w:basedOn w:val="DefaultParagraphFont"/>
    <w:uiPriority w:val="99"/>
    <w:semiHidden/>
    <w:unhideWhenUsed/>
    <w:rsid w:val="00050CA0"/>
    <w:rPr>
      <w:vertAlign w:val="superscript"/>
    </w:rPr>
  </w:style>
  <w:style w:type="character" w:styleId="PlaceholderText">
    <w:name w:val="Placeholder Text"/>
    <w:basedOn w:val="DefaultParagraphFont"/>
    <w:uiPriority w:val="99"/>
    <w:semiHidden/>
    <w:rsid w:val="00001A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AB30C-8AFF-4F3E-9397-21E8652B3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Pages>
  <Words>5338</Words>
  <Characters>30427</Characters>
  <Application>Microsoft Office Word</Application>
  <DocSecurity>0</DocSecurity>
  <Lines>253</Lines>
  <Paragraphs>71</Paragraphs>
  <ScaleCrop>false</ScaleCrop>
  <Company/>
  <LinksUpToDate>false</LinksUpToDate>
  <CharactersWithSpaces>35694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Buzard</dc:creator>
  <cp:keywords/>
  <dc:description/>
  <cp:lastModifiedBy>Kristy Buzard</cp:lastModifiedBy>
  <cp:revision>9</cp:revision>
  <dcterms:created xsi:type="dcterms:W3CDTF">2017-07-09T14:47:00Z</dcterms:created>
  <dcterms:modified xsi:type="dcterms:W3CDTF">2017-07-09T16:09:00Z</dcterms:modified>
</cp:coreProperties>
</file>