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2DB096" w14:textId="77777777" w:rsidR="00C85EA7" w:rsidRPr="009B6F84" w:rsidRDefault="00C85EA7" w:rsidP="00C85EA7">
      <w:pPr>
        <w:pStyle w:val="Heading1"/>
      </w:pPr>
      <w:r w:rsidRPr="009B6F84">
        <w:t>The Crisis in Nagorno-Karabakh</w:t>
      </w:r>
    </w:p>
    <w:p w14:paraId="05DC4862" w14:textId="77777777" w:rsidR="00C85EA7" w:rsidRDefault="00C85EA7" w:rsidP="00C85EA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As of July 2017, the unrecognized state at greatest risk of violence is </w:t>
      </w:r>
      <w:proofErr w:type="spellStart"/>
      <w:r>
        <w:rPr>
          <w:rFonts w:ascii="Times New Roman" w:hAnsi="Times New Roman" w:cs="Times New Roman"/>
          <w:sz w:val="24"/>
          <w:szCs w:val="24"/>
        </w:rPr>
        <w:t>Ngorno-Karabahk</w:t>
      </w:r>
      <w:proofErr w:type="spellEnd"/>
      <w:r>
        <w:rPr>
          <w:rFonts w:ascii="Times New Roman" w:hAnsi="Times New Roman" w:cs="Times New Roman"/>
          <w:sz w:val="24"/>
          <w:szCs w:val="24"/>
        </w:rPr>
        <w:t>.  What insights does our model offer there?</w:t>
      </w:r>
    </w:p>
    <w:p w14:paraId="6ED17B91" w14:textId="77777777" w:rsidR="00C85EA7" w:rsidRDefault="00C85EA7" w:rsidP="00C85EA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April 2016, violence flared up at the border between </w:t>
      </w:r>
      <w:proofErr w:type="spellStart"/>
      <w:r>
        <w:rPr>
          <w:rFonts w:ascii="Times New Roman" w:hAnsi="Times New Roman" w:cs="Times New Roman"/>
          <w:sz w:val="24"/>
          <w:szCs w:val="24"/>
        </w:rPr>
        <w:t>Karabakh</w:t>
      </w:r>
      <w:proofErr w:type="spellEnd"/>
      <w:r>
        <w:rPr>
          <w:rFonts w:ascii="Times New Roman" w:hAnsi="Times New Roman" w:cs="Times New Roman"/>
          <w:sz w:val="24"/>
          <w:szCs w:val="24"/>
        </w:rPr>
        <w:t xml:space="preserve"> and the home state of Azerbaijan. More than 200 people were killed over four days, and sporadic violence has continued since. As of June 2017, the International Crisis Group (ICC) deemed the risk of war to be greater than at any time since the 1994 ceasefire (</w:t>
      </w:r>
      <w:commentRangeStart w:id="0"/>
      <w:r>
        <w:rPr>
          <w:rFonts w:ascii="Times New Roman" w:hAnsi="Times New Roman" w:cs="Times New Roman"/>
          <w:sz w:val="24"/>
          <w:szCs w:val="24"/>
        </w:rPr>
        <w:t>ICC 2017</w:t>
      </w:r>
      <w:commentRangeEnd w:id="0"/>
      <w:r>
        <w:rPr>
          <w:rStyle w:val="CommentReference"/>
        </w:rPr>
        <w:commentReference w:id="0"/>
      </w:r>
      <w:r>
        <w:rPr>
          <w:rFonts w:ascii="Times New Roman" w:hAnsi="Times New Roman" w:cs="Times New Roman"/>
          <w:sz w:val="24"/>
          <w:szCs w:val="24"/>
        </w:rPr>
        <w:t xml:space="preserve">); any such war would likely involve </w:t>
      </w:r>
      <w:proofErr w:type="spellStart"/>
      <w:r>
        <w:rPr>
          <w:rFonts w:ascii="Times New Roman" w:hAnsi="Times New Roman" w:cs="Times New Roman"/>
          <w:sz w:val="24"/>
          <w:szCs w:val="24"/>
        </w:rPr>
        <w:t>Karabakh’s</w:t>
      </w:r>
      <w:proofErr w:type="spellEnd"/>
      <w:r>
        <w:rPr>
          <w:rFonts w:ascii="Times New Roman" w:hAnsi="Times New Roman" w:cs="Times New Roman"/>
          <w:sz w:val="24"/>
          <w:szCs w:val="24"/>
        </w:rPr>
        <w:t xml:space="preserve"> patron, Armenia. </w:t>
      </w:r>
    </w:p>
    <w:p w14:paraId="757E4AB4" w14:textId="77777777" w:rsidR="00C85EA7" w:rsidRDefault="00C85EA7" w:rsidP="00C85EA7">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military strength of Azerbaijan and Armenia, the task of enforcing any potential negotiated agreement between </w:t>
      </w:r>
      <w:proofErr w:type="spellStart"/>
      <w:r>
        <w:rPr>
          <w:rFonts w:ascii="Times New Roman" w:hAnsi="Times New Roman" w:cs="Times New Roman"/>
          <w:sz w:val="24"/>
          <w:szCs w:val="24"/>
        </w:rPr>
        <w:t>Karabakh</w:t>
      </w:r>
      <w:proofErr w:type="spellEnd"/>
      <w:r>
        <w:rPr>
          <w:rFonts w:ascii="Times New Roman" w:hAnsi="Times New Roman" w:cs="Times New Roman"/>
          <w:sz w:val="24"/>
          <w:szCs w:val="24"/>
        </w:rPr>
        <w:t xml:space="preserve"> and Azerbaijan is likely to be substantially more difficult for the international community than it was in South Sudan. Simply threatening to cut off foreign aid is unlikely to force either side to adhere to any agreement it sees an advantage in breaking.</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t>
      </w:r>
      <w:del w:id="1" w:author="Benjamin A.T. Graham" w:date="2017-07-17T15:36:00Z">
        <w:r w:rsidDel="002F6CBC">
          <w:rPr>
            <w:rFonts w:ascii="Times New Roman" w:hAnsi="Times New Roman" w:cs="Times New Roman"/>
            <w:sz w:val="24"/>
            <w:szCs w:val="24"/>
          </w:rPr>
          <w:delText>However, low oil prices have put Azerbaijan under economic strain, which increases the persuasiveness of any economic carrots the economic community can offer.</w:delText>
        </w:r>
      </w:del>
      <w:r>
        <w:rPr>
          <w:rFonts w:ascii="Times New Roman" w:hAnsi="Times New Roman" w:cs="Times New Roman"/>
          <w:sz w:val="24"/>
          <w:szCs w:val="24"/>
        </w:rPr>
        <w:t xml:space="preserve">However, the international community may still be able to shift the payoffs of </w:t>
      </w:r>
      <w:proofErr w:type="spellStart"/>
      <w:r>
        <w:rPr>
          <w:rFonts w:ascii="Times New Roman" w:hAnsi="Times New Roman" w:cs="Times New Roman"/>
          <w:sz w:val="24"/>
          <w:szCs w:val="24"/>
        </w:rPr>
        <w:t>Karabakh</w:t>
      </w:r>
      <w:proofErr w:type="spellEnd"/>
      <w:r>
        <w:rPr>
          <w:rFonts w:ascii="Times New Roman" w:hAnsi="Times New Roman" w:cs="Times New Roman"/>
          <w:sz w:val="24"/>
          <w:szCs w:val="24"/>
        </w:rPr>
        <w:t xml:space="preserve"> and Azerbaijan enough to, at a minimum, prevent a return to war.  </w:t>
      </w:r>
    </w:p>
    <w:p w14:paraId="0904E44A" w14:textId="77777777" w:rsidR="00C85EA7" w:rsidRDefault="00C85EA7" w:rsidP="00C85EA7">
      <w:pPr>
        <w:spacing w:line="360" w:lineRule="auto"/>
        <w:ind w:firstLine="720"/>
        <w:rPr>
          <w:rFonts w:ascii="Times New Roman" w:hAnsi="Times New Roman" w:cs="Times New Roman"/>
          <w:sz w:val="24"/>
          <w:szCs w:val="24"/>
        </w:rPr>
      </w:pPr>
      <w:r>
        <w:rPr>
          <w:rFonts w:ascii="Times New Roman" w:hAnsi="Times New Roman" w:cs="Times New Roman"/>
          <w:sz w:val="24"/>
          <w:szCs w:val="24"/>
        </w:rPr>
        <w:t>[EXPLAIN HOW THIS WOULD GO]</w:t>
      </w:r>
    </w:p>
    <w:p w14:paraId="1BB698F7" w14:textId="77777777" w:rsidR="00C85EA7" w:rsidRDefault="00C85EA7" w:rsidP="00C85EA7">
      <w:pPr>
        <w:spacing w:line="360" w:lineRule="auto"/>
        <w:ind w:firstLine="720"/>
        <w:rPr>
          <w:rFonts w:ascii="Times New Roman" w:hAnsi="Times New Roman" w:cs="Times New Roman"/>
          <w:sz w:val="24"/>
          <w:szCs w:val="24"/>
        </w:rPr>
      </w:pPr>
    </w:p>
    <w:p w14:paraId="47170A68" w14:textId="77777777" w:rsidR="00C85EA7" w:rsidRDefault="00C85EA7" w:rsidP="00C85EA7">
      <w:pPr>
        <w:spacing w:line="360" w:lineRule="auto"/>
        <w:ind w:firstLine="720"/>
        <w:rPr>
          <w:rFonts w:ascii="Times New Roman" w:hAnsi="Times New Roman" w:cs="Times New Roman"/>
          <w:sz w:val="24"/>
          <w:szCs w:val="24"/>
        </w:rPr>
      </w:pPr>
    </w:p>
    <w:p w14:paraId="59F706FB" w14:textId="77777777" w:rsidR="00C85EA7" w:rsidRDefault="00C85EA7" w:rsidP="00C85EA7">
      <w:pPr>
        <w:spacing w:line="360" w:lineRule="auto"/>
        <w:ind w:firstLine="720"/>
        <w:rPr>
          <w:rFonts w:ascii="Times New Roman" w:hAnsi="Times New Roman" w:cs="Times New Roman"/>
          <w:sz w:val="24"/>
          <w:szCs w:val="24"/>
        </w:rPr>
      </w:pPr>
      <w:commentRangeStart w:id="2"/>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commentRangeEnd w:id="2"/>
      <w:r>
        <w:rPr>
          <w:rStyle w:val="CommentReference"/>
        </w:rPr>
        <w:commentReference w:id="2"/>
      </w:r>
      <w:r>
        <w:rPr>
          <w:rFonts w:ascii="Times New Roman" w:hAnsi="Times New Roman" w:cs="Times New Roman"/>
          <w:sz w:val="24"/>
          <w:szCs w:val="24"/>
        </w:rPr>
        <w:t xml:space="preserve"> </w:t>
      </w:r>
    </w:p>
    <w:p w14:paraId="74D3A4CC" w14:textId="77777777" w:rsidR="00BF537D" w:rsidRDefault="000814C7">
      <w:bookmarkStart w:id="3" w:name="_GoBack"/>
      <w:bookmarkEnd w:id="3"/>
    </w:p>
    <w:sectPr w:rsidR="00BF537D" w:rsidSect="00D608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njamin A.T. Graham" w:date="2017-07-17T15:20:00Z" w:initials="BAG">
    <w:p w14:paraId="784ECAA7" w14:textId="77777777" w:rsidR="00C85EA7" w:rsidRDefault="00C85EA7" w:rsidP="00C85EA7">
      <w:pPr>
        <w:pStyle w:val="CommentText"/>
      </w:pPr>
      <w:r>
        <w:rPr>
          <w:rStyle w:val="CommentReference"/>
        </w:rPr>
        <w:annotationRef/>
      </w:r>
      <w:r w:rsidRPr="00800D13">
        <w:t>https://www.crisisgroup.org/europe-central-asia/caucasus/nagorno-karabakh-azerbaijan/244-nagorno-karabakhs-gathering-war-clouds</w:t>
      </w:r>
    </w:p>
  </w:comment>
  <w:comment w:id="2" w:author="Benjamin A.T. Graham" w:date="2017-07-17T15:30:00Z" w:initials="BAG">
    <w:p w14:paraId="01C15ADD" w14:textId="77777777" w:rsidR="00C85EA7" w:rsidRDefault="00C85EA7" w:rsidP="00C85EA7">
      <w:pPr>
        <w:pStyle w:val="CommentText"/>
      </w:pPr>
      <w:r>
        <w:rPr>
          <w:rStyle w:val="CommentReference"/>
        </w:rPr>
        <w:annotationRef/>
      </w:r>
      <w:r>
        <w:rPr>
          <w:rFonts w:ascii="Times New Roman" w:hAnsi="Times New Roman" w:cs="Times New Roman"/>
        </w:rPr>
        <w:t xml:space="preserve">Both Armenia and Azerbaijan have strong security ties to </w:t>
      </w:r>
      <w:proofErr w:type="gramStart"/>
      <w:r>
        <w:rPr>
          <w:rFonts w:ascii="Times New Roman" w:hAnsi="Times New Roman" w:cs="Times New Roman"/>
        </w:rPr>
        <w:t>Russia</w:t>
      </w:r>
      <w:r w:rsidRPr="00A216FD">
        <w:t xml:space="preserve"> </w:t>
      </w:r>
      <w:r>
        <w:t xml:space="preserve"> </w:t>
      </w:r>
      <w:r w:rsidRPr="00A216FD">
        <w:t>https://www.crisisgroup.org/europe-central-asia/caucasus/nagorno-karabakh-azerbaijan/shifting-dangers-nagorno-karabakh</w:t>
      </w:r>
      <w:proofErr w:type="gram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4ECAA7" w15:done="0"/>
  <w15:commentEx w15:paraId="01C15AD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E9032" w14:textId="77777777" w:rsidR="000814C7" w:rsidRDefault="000814C7" w:rsidP="00C85EA7">
      <w:pPr>
        <w:spacing w:after="0" w:line="240" w:lineRule="auto"/>
      </w:pPr>
      <w:r>
        <w:separator/>
      </w:r>
    </w:p>
  </w:endnote>
  <w:endnote w:type="continuationSeparator" w:id="0">
    <w:p w14:paraId="47570B4D" w14:textId="77777777" w:rsidR="000814C7" w:rsidRDefault="000814C7" w:rsidP="00C85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B32432" w14:textId="77777777" w:rsidR="000814C7" w:rsidRDefault="000814C7" w:rsidP="00C85EA7">
      <w:pPr>
        <w:spacing w:after="0" w:line="240" w:lineRule="auto"/>
      </w:pPr>
      <w:r>
        <w:separator/>
      </w:r>
    </w:p>
  </w:footnote>
  <w:footnote w:type="continuationSeparator" w:id="0">
    <w:p w14:paraId="27FEA815" w14:textId="77777777" w:rsidR="000814C7" w:rsidRDefault="000814C7" w:rsidP="00C85EA7">
      <w:pPr>
        <w:spacing w:after="0" w:line="240" w:lineRule="auto"/>
      </w:pPr>
      <w:r>
        <w:continuationSeparator/>
      </w:r>
    </w:p>
  </w:footnote>
  <w:footnote w:id="1">
    <w:p w14:paraId="7A5278A6" w14:textId="77777777" w:rsidR="00C85EA7" w:rsidRDefault="00C85EA7" w:rsidP="00C85EA7">
      <w:pPr>
        <w:pStyle w:val="FootnoteText"/>
      </w:pPr>
      <w:r>
        <w:rPr>
          <w:rStyle w:val="FootnoteReference"/>
        </w:rPr>
        <w:footnoteRef/>
      </w:r>
      <w:r>
        <w:t xml:space="preserve"> </w:t>
      </w:r>
      <w:r>
        <w:rPr>
          <w:rFonts w:ascii="Times New Roman" w:hAnsi="Times New Roman" w:cs="Times New Roman"/>
        </w:rPr>
        <w:t xml:space="preserve">Mediation of the </w:t>
      </w:r>
      <w:proofErr w:type="spellStart"/>
      <w:r>
        <w:rPr>
          <w:rFonts w:ascii="Times New Roman" w:hAnsi="Times New Roman" w:cs="Times New Roman"/>
        </w:rPr>
        <w:t>Ngorno-Karabakh</w:t>
      </w:r>
      <w:proofErr w:type="spellEnd"/>
      <w:r>
        <w:rPr>
          <w:rFonts w:ascii="Times New Roman" w:hAnsi="Times New Roman" w:cs="Times New Roman"/>
        </w:rPr>
        <w:t xml:space="preserve"> conflict is primarily undertaken by the Minsk Group of the Organization for Security and Co-Operation in Europe (OSCE), which is co-chaired by the U.S., Russia, and France.</w:t>
      </w:r>
    </w:p>
  </w:footnote>
  <w:footnote w:id="2">
    <w:p w14:paraId="48EB6B05" w14:textId="77777777" w:rsidR="00C85EA7" w:rsidRDefault="00C85EA7" w:rsidP="00C85EA7">
      <w:pPr>
        <w:pStyle w:val="FootnoteText"/>
      </w:pPr>
      <w:r>
        <w:rPr>
          <w:rStyle w:val="FootnoteReference"/>
        </w:rPr>
        <w:footnoteRef/>
      </w:r>
      <w:r>
        <w:t xml:space="preserve"> Armenia is a member of two Russian-led security pacts while Azerbaijan purchases 85% of their military equipment from Russia (</w:t>
      </w:r>
      <w:proofErr w:type="spellStart"/>
      <w:r>
        <w:t>Grono</w:t>
      </w:r>
      <w:proofErr w:type="spellEnd"/>
      <w:r>
        <w:t xml:space="preserve"> 2016)</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A.T. Graham">
    <w15:presenceInfo w15:providerId="None" w15:userId="Benjamin A.T. Gra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EA7"/>
    <w:rsid w:val="000814C7"/>
    <w:rsid w:val="007B5C00"/>
    <w:rsid w:val="00C85EA7"/>
    <w:rsid w:val="00D6088A"/>
    <w:rsid w:val="00D85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AC0C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5EA7"/>
    <w:pPr>
      <w:spacing w:after="160" w:line="259" w:lineRule="auto"/>
    </w:pPr>
    <w:rPr>
      <w:sz w:val="22"/>
      <w:szCs w:val="22"/>
    </w:rPr>
  </w:style>
  <w:style w:type="paragraph" w:styleId="Heading1">
    <w:name w:val="heading 1"/>
    <w:basedOn w:val="Title"/>
    <w:next w:val="Normal"/>
    <w:link w:val="Heading1Char"/>
    <w:uiPriority w:val="9"/>
    <w:qFormat/>
    <w:rsid w:val="00C85EA7"/>
    <w:pPr>
      <w:spacing w:after="160" w:line="360" w:lineRule="auto"/>
      <w:contextualSpacing w:val="0"/>
      <w:outlineLvl w:val="0"/>
    </w:pPr>
    <w:rPr>
      <w:rFonts w:ascii="Times New Roman" w:eastAsiaTheme="minorHAnsi" w:hAnsi="Times New Roman" w:cs="Times New Roman"/>
      <w:b/>
      <w:spacing w:val="0"/>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EA7"/>
    <w:rPr>
      <w:rFonts w:ascii="Times New Roman" w:hAnsi="Times New Roman" w:cs="Times New Roman"/>
      <w:b/>
    </w:rPr>
  </w:style>
  <w:style w:type="paragraph" w:styleId="FootnoteText">
    <w:name w:val="footnote text"/>
    <w:basedOn w:val="Normal"/>
    <w:link w:val="FootnoteTextChar"/>
    <w:uiPriority w:val="99"/>
    <w:unhideWhenUsed/>
    <w:rsid w:val="00C85EA7"/>
    <w:pPr>
      <w:spacing w:after="0" w:line="240" w:lineRule="auto"/>
    </w:pPr>
    <w:rPr>
      <w:sz w:val="24"/>
      <w:szCs w:val="24"/>
    </w:rPr>
  </w:style>
  <w:style w:type="character" w:customStyle="1" w:styleId="FootnoteTextChar">
    <w:name w:val="Footnote Text Char"/>
    <w:basedOn w:val="DefaultParagraphFont"/>
    <w:link w:val="FootnoteText"/>
    <w:uiPriority w:val="99"/>
    <w:rsid w:val="00C85EA7"/>
  </w:style>
  <w:style w:type="character" w:styleId="FootnoteReference">
    <w:name w:val="footnote reference"/>
    <w:basedOn w:val="DefaultParagraphFont"/>
    <w:uiPriority w:val="99"/>
    <w:unhideWhenUsed/>
    <w:rsid w:val="00C85EA7"/>
    <w:rPr>
      <w:vertAlign w:val="superscript"/>
    </w:rPr>
  </w:style>
  <w:style w:type="character" w:styleId="CommentReference">
    <w:name w:val="annotation reference"/>
    <w:basedOn w:val="DefaultParagraphFont"/>
    <w:uiPriority w:val="99"/>
    <w:semiHidden/>
    <w:unhideWhenUsed/>
    <w:rsid w:val="00C85EA7"/>
    <w:rPr>
      <w:sz w:val="18"/>
      <w:szCs w:val="18"/>
    </w:rPr>
  </w:style>
  <w:style w:type="paragraph" w:styleId="CommentText">
    <w:name w:val="annotation text"/>
    <w:basedOn w:val="Normal"/>
    <w:link w:val="CommentTextChar"/>
    <w:uiPriority w:val="99"/>
    <w:semiHidden/>
    <w:unhideWhenUsed/>
    <w:rsid w:val="00C85EA7"/>
    <w:pPr>
      <w:spacing w:line="240" w:lineRule="auto"/>
    </w:pPr>
    <w:rPr>
      <w:sz w:val="24"/>
      <w:szCs w:val="24"/>
    </w:rPr>
  </w:style>
  <w:style w:type="character" w:customStyle="1" w:styleId="CommentTextChar">
    <w:name w:val="Comment Text Char"/>
    <w:basedOn w:val="DefaultParagraphFont"/>
    <w:link w:val="CommentText"/>
    <w:uiPriority w:val="99"/>
    <w:semiHidden/>
    <w:rsid w:val="00C85EA7"/>
  </w:style>
  <w:style w:type="paragraph" w:styleId="Title">
    <w:name w:val="Title"/>
    <w:basedOn w:val="Normal"/>
    <w:next w:val="Normal"/>
    <w:link w:val="TitleChar"/>
    <w:uiPriority w:val="10"/>
    <w:qFormat/>
    <w:rsid w:val="00C85E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EA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C85E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5EA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1102</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Crisis in Nagorno-Karabakh</vt:lpstr>
    </vt:vector>
  </TitlesOfParts>
  <LinksUpToDate>false</LinksUpToDate>
  <CharactersWithSpaces>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A.T. Graham</dc:creator>
  <cp:keywords/>
  <dc:description/>
  <cp:lastModifiedBy>Benjamin A.T. Graham</cp:lastModifiedBy>
  <cp:revision>1</cp:revision>
  <dcterms:created xsi:type="dcterms:W3CDTF">2017-07-24T17:27:00Z</dcterms:created>
  <dcterms:modified xsi:type="dcterms:W3CDTF">2017-07-24T17:51:00Z</dcterms:modified>
</cp:coreProperties>
</file>